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3801" w14:textId="77777777" w:rsidR="00A940DC" w:rsidRDefault="00A940DC" w:rsidP="00A940DC">
      <w:pPr>
        <w:spacing w:before="240" w:after="0"/>
        <w:jc w:val="center"/>
        <w:rPr>
          <w:rFonts w:cs="Times New Roman"/>
          <w:szCs w:val="24"/>
        </w:rPr>
      </w:pPr>
      <w:bookmarkStart w:id="0" w:name="_Hlk83756961"/>
      <w:r w:rsidRPr="00A940DC">
        <w:rPr>
          <w:rFonts w:cs="Times New Roman"/>
          <w:szCs w:val="24"/>
          <w:highlight w:val="yellow"/>
        </w:rPr>
        <w:t>REFERENCE STYLE TO BE FIXED</w:t>
      </w:r>
    </w:p>
    <w:p w14:paraId="4D6238E2" w14:textId="77777777" w:rsidR="00146B30" w:rsidRPr="00A940DC" w:rsidRDefault="00146B30" w:rsidP="00A940DC">
      <w:pPr>
        <w:spacing w:before="240" w:after="0"/>
        <w:jc w:val="center"/>
        <w:rPr>
          <w:rFonts w:cs="Times New Roman"/>
          <w:szCs w:val="24"/>
        </w:rPr>
      </w:pPr>
      <w:r w:rsidRPr="00146B30">
        <w:rPr>
          <w:rFonts w:cs="Times New Roman"/>
          <w:szCs w:val="24"/>
          <w:highlight w:val="yellow"/>
        </w:rPr>
        <w:t>AMERICAN ENGLISH</w:t>
      </w:r>
    </w:p>
    <w:p w14:paraId="4C2D0A9F" w14:textId="77777777" w:rsidR="00A940DC" w:rsidRDefault="00A940DC" w:rsidP="00D07B96">
      <w:pPr>
        <w:pStyle w:val="Title"/>
      </w:pPr>
    </w:p>
    <w:p w14:paraId="76FD4B67" w14:textId="77777777" w:rsidR="00D07B96" w:rsidRPr="00D07B96" w:rsidRDefault="00D07B96" w:rsidP="00D07B96">
      <w:pPr>
        <w:pStyle w:val="Title"/>
      </w:pPr>
      <w:r>
        <w:t xml:space="preserve">The </w:t>
      </w:r>
      <w:r w:rsidR="00794BFA">
        <w:t>Impact</w:t>
      </w:r>
      <w:r>
        <w:t xml:space="preserve"> of the First Year of the COVID-19 Pandemic on </w:t>
      </w:r>
      <w:r w:rsidR="000C52D4">
        <w:t>Canine Rabies Control Efforts</w:t>
      </w:r>
      <w:r>
        <w:t xml:space="preserve">: A Mixed-Methods Study of Observations about the Present and </w:t>
      </w:r>
      <w:r w:rsidR="00DA6FC8">
        <w:t>Lessons</w:t>
      </w:r>
      <w:r w:rsidR="008052A7">
        <w:t xml:space="preserve"> </w:t>
      </w:r>
      <w:r>
        <w:t>for the Future</w:t>
      </w:r>
    </w:p>
    <w:bookmarkEnd w:id="0"/>
    <w:p w14:paraId="6E429FDB" w14:textId="77777777" w:rsidR="002868E2" w:rsidRPr="00376CC5" w:rsidRDefault="00D07B96" w:rsidP="00651CA2">
      <w:pPr>
        <w:pStyle w:val="AuthorList"/>
      </w:pPr>
      <w:r>
        <w:t>Deborah Nadal</w:t>
      </w:r>
      <w:r w:rsidR="00A75F87" w:rsidRPr="00A545C6">
        <w:rPr>
          <w:vertAlign w:val="superscript"/>
        </w:rPr>
        <w:t>1</w:t>
      </w:r>
      <w:r w:rsidR="002868E2" w:rsidRPr="00376CC5">
        <w:t xml:space="preserve">, </w:t>
      </w:r>
      <w:r>
        <w:t>Bernadette Abela-Ridder</w:t>
      </w:r>
      <w:r w:rsidRPr="00D07B96">
        <w:rPr>
          <w:vertAlign w:val="superscript"/>
        </w:rPr>
        <w:t>2</w:t>
      </w:r>
      <w:r>
        <w:t>, Sarah Beeching</w:t>
      </w:r>
      <w:r>
        <w:rPr>
          <w:vertAlign w:val="superscript"/>
        </w:rPr>
        <w:t>3</w:t>
      </w:r>
      <w:r w:rsidR="002868E2" w:rsidRPr="00376CC5">
        <w:t xml:space="preserve">, </w:t>
      </w:r>
      <w:r>
        <w:t>Sarah Cleaveland</w:t>
      </w:r>
      <w:r w:rsidRPr="00D07B96">
        <w:rPr>
          <w:vertAlign w:val="superscript"/>
        </w:rPr>
        <w:t>1</w:t>
      </w:r>
      <w:r>
        <w:t>, Katy Cronin</w:t>
      </w:r>
      <w:r w:rsidRPr="00D07B96">
        <w:rPr>
          <w:vertAlign w:val="superscript"/>
        </w:rPr>
        <w:t>2</w:t>
      </w:r>
      <w:r>
        <w:t>, Rachel Steenson</w:t>
      </w:r>
      <w:r w:rsidRPr="00D07B96">
        <w:rPr>
          <w:vertAlign w:val="superscript"/>
        </w:rPr>
        <w:t>1</w:t>
      </w:r>
      <w:r>
        <w:t>, Katie Hampson</w:t>
      </w:r>
      <w:r w:rsidR="00A75F87" w:rsidRPr="00A545C6">
        <w:rPr>
          <w:vertAlign w:val="superscript"/>
        </w:rPr>
        <w:t>1</w:t>
      </w:r>
      <w:r w:rsidRPr="00A545C6">
        <w:rPr>
          <w:vertAlign w:val="superscript"/>
        </w:rPr>
        <w:t>*</w:t>
      </w:r>
    </w:p>
    <w:p w14:paraId="0CFB951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D07B96" w:rsidRPr="00D07B96">
        <w:rPr>
          <w:rFonts w:cs="Times New Roman"/>
          <w:szCs w:val="24"/>
        </w:rPr>
        <w:t>Institute of Biodiversity, Animal Health &amp; Comparative Medicine, College of Medical, Veterinary &amp; Life Sciences</w:t>
      </w:r>
      <w:r w:rsidR="00D07B96">
        <w:rPr>
          <w:rFonts w:cs="Times New Roman"/>
          <w:szCs w:val="24"/>
        </w:rPr>
        <w:t xml:space="preserve">, University of Glasgow, Glasgow, United Kingdom </w:t>
      </w:r>
    </w:p>
    <w:p w14:paraId="2A924E12" w14:textId="77777777" w:rsidR="002868E2" w:rsidRDefault="002868E2" w:rsidP="006B2D5B">
      <w:pPr>
        <w:spacing w:after="0"/>
        <w:rPr>
          <w:rFonts w:cs="Times New Roman"/>
          <w:szCs w:val="24"/>
        </w:rPr>
      </w:pPr>
      <w:r w:rsidRPr="00376CC5">
        <w:rPr>
          <w:rFonts w:cs="Times New Roman"/>
          <w:szCs w:val="24"/>
          <w:vertAlign w:val="superscript"/>
        </w:rPr>
        <w:t>2</w:t>
      </w:r>
      <w:r w:rsidRPr="00376CC5">
        <w:rPr>
          <w:rFonts w:cs="Times New Roman"/>
          <w:szCs w:val="24"/>
        </w:rPr>
        <w:t xml:space="preserve">Department </w:t>
      </w:r>
      <w:r w:rsidR="00D07B96">
        <w:rPr>
          <w:rFonts w:cs="Times New Roman"/>
          <w:szCs w:val="24"/>
        </w:rPr>
        <w:t>of Control of Neglected Tropical Diseases, World Health</w:t>
      </w:r>
      <w:r w:rsidRPr="00376CC5">
        <w:rPr>
          <w:rFonts w:cs="Times New Roman"/>
          <w:szCs w:val="24"/>
        </w:rPr>
        <w:t xml:space="preserve"> Organization, </w:t>
      </w:r>
      <w:r w:rsidR="00D07B96">
        <w:rPr>
          <w:rFonts w:cs="Times New Roman"/>
          <w:szCs w:val="24"/>
        </w:rPr>
        <w:t>Geneva, Switzerland</w:t>
      </w:r>
    </w:p>
    <w:p w14:paraId="49C9D86A" w14:textId="2486D326" w:rsidR="00D07B96" w:rsidRPr="00376CC5" w:rsidRDefault="00D07B96" w:rsidP="006B2D5B">
      <w:pPr>
        <w:spacing w:after="0"/>
        <w:rPr>
          <w:rFonts w:cs="Times New Roman"/>
          <w:b/>
          <w:szCs w:val="24"/>
        </w:rPr>
      </w:pPr>
      <w:r w:rsidRPr="00D07B96">
        <w:rPr>
          <w:rFonts w:cs="Times New Roman"/>
          <w:szCs w:val="24"/>
          <w:vertAlign w:val="superscript"/>
        </w:rPr>
        <w:t>3</w:t>
      </w:r>
      <w:r>
        <w:rPr>
          <w:rFonts w:cs="Times New Roman"/>
          <w:szCs w:val="24"/>
        </w:rPr>
        <w:t xml:space="preserve">Oshun Partnership, </w:t>
      </w:r>
      <w:r w:rsidR="00B41F0B">
        <w:rPr>
          <w:rFonts w:cs="Times New Roman"/>
          <w:szCs w:val="24"/>
        </w:rPr>
        <w:t>London</w:t>
      </w:r>
      <w:r>
        <w:rPr>
          <w:rFonts w:cs="Times New Roman"/>
          <w:szCs w:val="24"/>
        </w:rPr>
        <w:t>, United Kingdom</w:t>
      </w:r>
    </w:p>
    <w:p w14:paraId="5F80261C"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283C79">
        <w:rPr>
          <w:rFonts w:cs="Times New Roman"/>
          <w:szCs w:val="24"/>
        </w:rPr>
        <w:t>Katie Hampson</w:t>
      </w:r>
      <w:r w:rsidR="00671D9A" w:rsidRPr="00376CC5">
        <w:rPr>
          <w:rFonts w:cs="Times New Roman"/>
          <w:szCs w:val="24"/>
        </w:rPr>
        <w:br/>
      </w:r>
      <w:r w:rsidR="00283C79">
        <w:rPr>
          <w:rFonts w:cs="Times New Roman"/>
          <w:szCs w:val="24"/>
        </w:rPr>
        <w:t>Katie.Hampson</w:t>
      </w:r>
      <w:r w:rsidRPr="00376CC5">
        <w:rPr>
          <w:rFonts w:cs="Times New Roman"/>
          <w:szCs w:val="24"/>
        </w:rPr>
        <w:t>@</w:t>
      </w:r>
      <w:r w:rsidR="00283C79">
        <w:rPr>
          <w:rFonts w:cs="Times New Roman"/>
          <w:szCs w:val="24"/>
        </w:rPr>
        <w:t>glasgow.ac.uk</w:t>
      </w:r>
    </w:p>
    <w:p w14:paraId="5242E493" w14:textId="77777777" w:rsidR="00EA3D3C" w:rsidRPr="00E709E8" w:rsidRDefault="00817DD6" w:rsidP="00651CA2">
      <w:pPr>
        <w:pStyle w:val="AuthorList"/>
        <w:rPr>
          <w:b w:val="0"/>
          <w:bCs/>
        </w:rPr>
      </w:pPr>
      <w:r w:rsidRPr="00376CC5">
        <w:t xml:space="preserve">Keywords: </w:t>
      </w:r>
      <w:r w:rsidR="00074074" w:rsidRPr="00E709E8">
        <w:rPr>
          <w:b w:val="0"/>
          <w:bCs/>
        </w:rPr>
        <w:t>COVID-19 pandemic</w:t>
      </w:r>
      <w:r w:rsidRPr="00E709E8">
        <w:rPr>
          <w:b w:val="0"/>
          <w:bCs/>
        </w:rPr>
        <w:t xml:space="preserve">, </w:t>
      </w:r>
      <w:r w:rsidR="000C52D4" w:rsidRPr="00E709E8">
        <w:rPr>
          <w:b w:val="0"/>
          <w:bCs/>
        </w:rPr>
        <w:t>dog-mediated human rabies elimination, post-exposure prophylaxis</w:t>
      </w:r>
      <w:r w:rsidR="00074074" w:rsidRPr="00E709E8">
        <w:rPr>
          <w:b w:val="0"/>
          <w:bCs/>
        </w:rPr>
        <w:t>, One Health, mass dog vaccination, rabies</w:t>
      </w:r>
    </w:p>
    <w:p w14:paraId="6B47C486" w14:textId="77777777" w:rsidR="00EA3D3C" w:rsidRDefault="00EA3D3C" w:rsidP="00283C79">
      <w:pPr>
        <w:pStyle w:val="AuthorList"/>
      </w:pPr>
      <w:r w:rsidRPr="00CD5822">
        <w:t>Abstract</w:t>
      </w:r>
      <w:r w:rsidR="001049F2">
        <w:t xml:space="preserve"> </w:t>
      </w:r>
    </w:p>
    <w:p w14:paraId="3B4B42D0" w14:textId="1F9F5636" w:rsidR="004E2F3D" w:rsidRDefault="004E2F3D" w:rsidP="004E2F3D">
      <w:pPr>
        <w:spacing w:after="0"/>
      </w:pPr>
      <w:r>
        <w:rPr>
          <w:rFonts w:asciiTheme="majorBidi" w:eastAsia="Times New Roman" w:hAnsiTheme="majorBidi" w:cstheme="majorBidi"/>
          <w:szCs w:val="24"/>
        </w:rPr>
        <w:t>Achieving zero human deaths from dog-mediated rabies has been set as a global target for 2030. However, t</w:t>
      </w:r>
      <w:r w:rsidRPr="00B9250C">
        <w:rPr>
          <w:rFonts w:asciiTheme="majorBidi" w:eastAsia="Times New Roman" w:hAnsiTheme="majorBidi" w:cstheme="majorBidi"/>
          <w:szCs w:val="24"/>
        </w:rPr>
        <w:t xml:space="preserve">he COVID-19 pandemic has disrupted essential health services across the world, with disproportionate impacts on </w:t>
      </w:r>
      <w:commentRangeStart w:id="1"/>
      <w:commentRangeStart w:id="2"/>
      <w:r w:rsidRPr="00B9250C">
        <w:rPr>
          <w:rFonts w:asciiTheme="majorBidi" w:eastAsia="Times New Roman" w:hAnsiTheme="majorBidi" w:cstheme="majorBidi"/>
          <w:szCs w:val="24"/>
        </w:rPr>
        <w:t xml:space="preserve">Neglected Tropical Diseases </w:t>
      </w:r>
      <w:commentRangeEnd w:id="1"/>
      <w:r w:rsidR="00FB476A">
        <w:rPr>
          <w:rStyle w:val="CommentReference"/>
        </w:rPr>
        <w:commentReference w:id="1"/>
      </w:r>
      <w:commentRangeEnd w:id="2"/>
      <w:r w:rsidR="00346666">
        <w:rPr>
          <w:rStyle w:val="CommentReference"/>
        </w:rPr>
        <w:commentReference w:id="2"/>
      </w:r>
      <w:r>
        <w:rPr>
          <w:rFonts w:asciiTheme="majorBidi" w:eastAsia="Times New Roman" w:hAnsiTheme="majorBidi" w:cstheme="majorBidi"/>
          <w:szCs w:val="24"/>
        </w:rPr>
        <w:t xml:space="preserve">such as </w:t>
      </w:r>
      <w:del w:id="3" w:author="Katie Hampson" w:date="2022-01-10T13:11:00Z">
        <w:r w:rsidDel="00B7141A">
          <w:rPr>
            <w:rFonts w:asciiTheme="majorBidi" w:eastAsia="Times New Roman" w:hAnsiTheme="majorBidi" w:cstheme="majorBidi"/>
            <w:szCs w:val="24"/>
          </w:rPr>
          <w:delText>d</w:delText>
        </w:r>
        <w:r w:rsidRPr="00B9250C" w:rsidDel="00B7141A">
          <w:rPr>
            <w:rFonts w:asciiTheme="majorBidi" w:eastAsia="Times New Roman" w:hAnsiTheme="majorBidi" w:cstheme="majorBidi"/>
            <w:szCs w:val="24"/>
          </w:rPr>
          <w:delText xml:space="preserve">og-mediated </w:delText>
        </w:r>
        <w:r w:rsidDel="00B7141A">
          <w:rPr>
            <w:rFonts w:asciiTheme="majorBidi" w:eastAsia="Times New Roman" w:hAnsiTheme="majorBidi" w:cstheme="majorBidi"/>
            <w:szCs w:val="24"/>
          </w:rPr>
          <w:delText xml:space="preserve">human </w:delText>
        </w:r>
      </w:del>
      <w:r w:rsidRPr="00B9250C">
        <w:rPr>
          <w:rFonts w:asciiTheme="majorBidi" w:eastAsia="Times New Roman" w:hAnsiTheme="majorBidi" w:cstheme="majorBidi"/>
          <w:szCs w:val="24"/>
        </w:rPr>
        <w:t>rabies</w:t>
      </w:r>
      <w:r>
        <w:rPr>
          <w:rFonts w:asciiTheme="majorBidi" w:eastAsia="Times New Roman" w:hAnsiTheme="majorBidi" w:cstheme="majorBidi"/>
          <w:szCs w:val="24"/>
        </w:rPr>
        <w:t xml:space="preserve">. Through a mixed-method study using stakeholder questionnaires and in-depth interviews, </w:t>
      </w:r>
      <w:del w:id="4" w:author="Katie Hampson" w:date="2022-01-10T13:20:00Z">
        <w:r w:rsidDel="00B7141A">
          <w:rPr>
            <w:rFonts w:asciiTheme="majorBidi" w:eastAsia="Times New Roman" w:hAnsiTheme="majorBidi" w:cstheme="majorBidi"/>
            <w:szCs w:val="24"/>
          </w:rPr>
          <w:delText>this paper explores</w:delText>
        </w:r>
      </w:del>
      <w:ins w:id="5" w:author="Katie Hampson" w:date="2022-01-10T13:20:00Z">
        <w:r w:rsidR="00B7141A">
          <w:rPr>
            <w:rFonts w:asciiTheme="majorBidi" w:eastAsia="Times New Roman" w:hAnsiTheme="majorBidi" w:cstheme="majorBidi"/>
            <w:szCs w:val="24"/>
          </w:rPr>
          <w:t xml:space="preserve">we </w:t>
        </w:r>
        <w:r w:rsidR="00043B27">
          <w:rPr>
            <w:rFonts w:asciiTheme="majorBidi" w:eastAsia="Times New Roman" w:hAnsiTheme="majorBidi" w:cstheme="majorBidi"/>
            <w:szCs w:val="24"/>
          </w:rPr>
          <w:t>examined</w:t>
        </w:r>
      </w:ins>
      <w:r>
        <w:rPr>
          <w:rFonts w:asciiTheme="majorBidi" w:eastAsia="Times New Roman" w:hAnsiTheme="majorBidi" w:cstheme="majorBidi"/>
          <w:szCs w:val="24"/>
        </w:rPr>
        <w:t xml:space="preserve"> the scale and nature of disruption from the first year of the pandemic </w:t>
      </w:r>
      <w:r w:rsidRPr="00B9250C">
        <w:rPr>
          <w:rFonts w:asciiTheme="majorBidi" w:eastAsia="Times New Roman" w:hAnsiTheme="majorBidi" w:cstheme="majorBidi"/>
          <w:szCs w:val="24"/>
        </w:rPr>
        <w:t xml:space="preserve">to rabies </w:t>
      </w:r>
      <w:r>
        <w:rPr>
          <w:rFonts w:asciiTheme="majorBidi" w:eastAsia="Times New Roman" w:hAnsiTheme="majorBidi" w:cstheme="majorBidi"/>
          <w:szCs w:val="24"/>
        </w:rPr>
        <w:t>and rabies control programs, and reflect</w:t>
      </w:r>
      <w:del w:id="6" w:author="Katie Hampson" w:date="2022-01-10T13:21:00Z">
        <w:r w:rsidDel="00043B27">
          <w:rPr>
            <w:rFonts w:asciiTheme="majorBidi" w:eastAsia="Times New Roman" w:hAnsiTheme="majorBidi" w:cstheme="majorBidi"/>
            <w:szCs w:val="24"/>
          </w:rPr>
          <w:delText>s</w:delText>
        </w:r>
      </w:del>
      <w:r>
        <w:rPr>
          <w:rFonts w:asciiTheme="majorBidi" w:eastAsia="Times New Roman" w:hAnsiTheme="majorBidi" w:cstheme="majorBidi"/>
          <w:szCs w:val="24"/>
        </w:rPr>
        <w:t xml:space="preserve"> on lessons for a post-COVID-19 future. We </w:t>
      </w:r>
      <w:del w:id="7" w:author="Katie Hampson" w:date="2022-01-10T13:21:00Z">
        <w:r w:rsidDel="00043B27">
          <w:rPr>
            <w:rFonts w:asciiTheme="majorBidi" w:eastAsia="Times New Roman" w:hAnsiTheme="majorBidi" w:cstheme="majorBidi"/>
            <w:szCs w:val="24"/>
          </w:rPr>
          <w:delText xml:space="preserve">collected </w:delText>
        </w:r>
      </w:del>
      <w:ins w:id="8" w:author="Katie Hampson" w:date="2022-01-10T13:21:00Z">
        <w:r w:rsidR="00043B27">
          <w:rPr>
            <w:rFonts w:asciiTheme="majorBidi" w:eastAsia="Times New Roman" w:hAnsiTheme="majorBidi" w:cstheme="majorBidi"/>
            <w:szCs w:val="24"/>
          </w:rPr>
          <w:t>gather</w:t>
        </w:r>
        <w:r w:rsidR="00043B27">
          <w:rPr>
            <w:rFonts w:asciiTheme="majorBidi" w:eastAsia="Times New Roman" w:hAnsiTheme="majorBidi" w:cstheme="majorBidi"/>
            <w:szCs w:val="24"/>
          </w:rPr>
          <w:t xml:space="preserve">ed </w:t>
        </w:r>
      </w:ins>
      <w:r>
        <w:rPr>
          <w:rFonts w:asciiTheme="majorBidi" w:eastAsia="Times New Roman" w:hAnsiTheme="majorBidi" w:cstheme="majorBidi"/>
          <w:szCs w:val="24"/>
        </w:rPr>
        <w:t xml:space="preserve">data from </w:t>
      </w:r>
      <w:ins w:id="9" w:author="Katie Hampson" w:date="2022-01-10T13:21:00Z">
        <w:r w:rsidR="00043B27">
          <w:t>practitioners and policy-makers working in government, academia, international organizations, and the pharmaceutical industry</w:t>
        </w:r>
        <w:r w:rsidR="00043B27">
          <w:rPr>
            <w:rFonts w:asciiTheme="majorBidi" w:eastAsia="Times New Roman" w:hAnsiTheme="majorBidi" w:cstheme="majorBidi"/>
            <w:szCs w:val="24"/>
          </w:rPr>
          <w:t xml:space="preserve"> across </w:t>
        </w:r>
      </w:ins>
      <w:r>
        <w:rPr>
          <w:rFonts w:asciiTheme="majorBidi" w:eastAsia="Times New Roman" w:hAnsiTheme="majorBidi" w:cstheme="majorBidi"/>
          <w:szCs w:val="24"/>
        </w:rPr>
        <w:t>48 countries</w:t>
      </w:r>
      <w:ins w:id="10" w:author="Katie Hampson" w:date="2022-01-10T13:21:00Z">
        <w:r w:rsidR="00043B27">
          <w:rPr>
            <w:rFonts w:asciiTheme="majorBidi" w:eastAsia="Times New Roman" w:hAnsiTheme="majorBidi" w:cstheme="majorBidi"/>
            <w:szCs w:val="24"/>
          </w:rPr>
          <w:t xml:space="preserve"> in Asia and Africa</w:t>
        </w:r>
      </w:ins>
      <w:r>
        <w:rPr>
          <w:rFonts w:asciiTheme="majorBidi" w:eastAsia="Times New Roman" w:hAnsiTheme="majorBidi" w:cstheme="majorBidi"/>
          <w:szCs w:val="24"/>
        </w:rPr>
        <w:t>; 7 rabies-free, 9 progressing to rabies control, and 32 endemic</w:t>
      </w:r>
      <w:del w:id="11" w:author="Katie Hampson" w:date="2022-01-10T13:22:00Z">
        <w:r w:rsidDel="00043B27">
          <w:rPr>
            <w:rFonts w:asciiTheme="majorBidi" w:eastAsia="Times New Roman" w:hAnsiTheme="majorBidi" w:cstheme="majorBidi"/>
            <w:szCs w:val="24"/>
          </w:rPr>
          <w:delText xml:space="preserve">, gathered from </w:delText>
        </w:r>
      </w:del>
      <w:del w:id="12" w:author="Katie Hampson" w:date="2022-01-10T13:21:00Z">
        <w:r w:rsidDel="00043B27">
          <w:delText xml:space="preserve">practitioners and policy-makers working in government, academia, international organizations, and the pharmaceutical industry </w:delText>
        </w:r>
      </w:del>
      <w:del w:id="13" w:author="Katie Hampson" w:date="2022-01-10T13:22:00Z">
        <w:r w:rsidDel="00043B27">
          <w:delText xml:space="preserve">across </w:delText>
        </w:r>
        <w:r w:rsidDel="00043B27">
          <w:rPr>
            <w:rFonts w:asciiTheme="majorBidi" w:eastAsia="Times New Roman" w:hAnsiTheme="majorBidi" w:cstheme="majorBidi"/>
            <w:szCs w:val="24"/>
          </w:rPr>
          <w:delText>Asia and Africa</w:delText>
        </w:r>
      </w:del>
      <w:r>
        <w:rPr>
          <w:rFonts w:asciiTheme="majorBidi" w:eastAsia="Times New Roman" w:hAnsiTheme="majorBidi" w:cstheme="majorBidi"/>
          <w:szCs w:val="24"/>
        </w:rPr>
        <w:t xml:space="preserve">. Mass dog vaccination, essential to rabies control, was hardest hit and in 2020 was carried out as planned in just 5% of surveyed countries. Access to post-exposure prophylaxis decreased due to fear of COVID-19 infection at clinics and difficulties for people to reach health care centers. Both activities also suffered from issues in the import and distribution vaccines. Rabies awareness activities for children were disrupted due to school closures; some public events were moved online, but could not reach the most disadvantaged groups. Surveillance, already weak, was severely disrupted by movement </w:t>
      </w:r>
      <w:r>
        <w:t xml:space="preserve">restrictions, which – </w:t>
      </w:r>
      <w:commentRangeStart w:id="14"/>
      <w:r>
        <w:t xml:space="preserve">together with reduced </w:t>
      </w:r>
      <w:del w:id="15" w:author="Katie Hampson" w:date="2022-01-10T13:24:00Z">
        <w:r w:rsidDel="00043B27">
          <w:delText>demand for</w:delText>
        </w:r>
      </w:del>
      <w:ins w:id="16" w:author="Katie Hampson" w:date="2022-01-10T13:24:00Z">
        <w:r w:rsidR="00043B27">
          <w:t>numbers of people seeking</w:t>
        </w:r>
      </w:ins>
      <w:r>
        <w:t xml:space="preserve"> post-exposure prophylaxis </w:t>
      </w:r>
      <w:commentRangeEnd w:id="14"/>
      <w:r w:rsidR="00FB476A">
        <w:rPr>
          <w:rStyle w:val="CommentReference"/>
        </w:rPr>
        <w:commentReference w:id="14"/>
      </w:r>
      <w:r>
        <w:t>– exacerbated under-reporting. Free-roaming dogs probably grew in number,</w:t>
      </w:r>
      <w:r w:rsidRPr="00300783">
        <w:t xml:space="preserve"> due t</w:t>
      </w:r>
      <w:r>
        <w:t xml:space="preserve">o increased abandonment, and growing complaints were recorded. In some countries, dog rabies outbreaks and human cases were already </w:t>
      </w:r>
      <w:del w:id="17" w:author="Katie Hampson" w:date="2022-01-10T13:25:00Z">
        <w:r w:rsidDel="00043B27">
          <w:delText xml:space="preserve">ascribed </w:delText>
        </w:r>
      </w:del>
      <w:ins w:id="18" w:author="Katie Hampson" w:date="2022-01-10T13:25:00Z">
        <w:r w:rsidR="00043B27">
          <w:t>a</w:t>
        </w:r>
        <w:r w:rsidR="00043B27">
          <w:t>ttribut</w:t>
        </w:r>
        <w:r w:rsidR="00043B27">
          <w:t xml:space="preserve">ed </w:t>
        </w:r>
      </w:ins>
      <w:r>
        <w:t xml:space="preserve">to the pandemic, but the full </w:t>
      </w:r>
      <w:del w:id="19" w:author="Katie Hampson" w:date="2022-01-10T13:26:00Z">
        <w:r w:rsidDel="00043B27">
          <w:delText xml:space="preserve">effects </w:delText>
        </w:r>
      </w:del>
      <w:ins w:id="20" w:author="Katie Hampson" w:date="2022-01-10T13:26:00Z">
        <w:r w:rsidR="00043B27">
          <w:t>epidemiological impacts</w:t>
        </w:r>
        <w:r w:rsidR="00043B27">
          <w:t xml:space="preserve"> </w:t>
        </w:r>
      </w:ins>
      <w:r>
        <w:t xml:space="preserve">are likely </w:t>
      </w:r>
      <w:r>
        <w:lastRenderedPageBreak/>
        <w:t xml:space="preserve">still to come. For the near future, it is crucial to </w:t>
      </w:r>
      <w:r w:rsidR="00762062">
        <w:t>maintain</w:t>
      </w:r>
      <w:r>
        <w:t xml:space="preserve"> the emphasis on the Zero by 30 objective, secure stable political and financial support for mass dog vaccination and </w:t>
      </w:r>
      <w:del w:id="21" w:author="Katie Hampson" w:date="2022-01-10T13:26:00Z">
        <w:r w:rsidDel="00043B27">
          <w:delText xml:space="preserve">the </w:delText>
        </w:r>
      </w:del>
      <w:r>
        <w:t xml:space="preserve">procurement of </w:t>
      </w:r>
      <w:ins w:id="22" w:author="Katie Hampson" w:date="2022-01-10T13:26:00Z">
        <w:r w:rsidR="00043B27">
          <w:t xml:space="preserve">effective </w:t>
        </w:r>
      </w:ins>
      <w:r>
        <w:t xml:space="preserve">dog and human vaccines, identify how </w:t>
      </w:r>
      <w:del w:id="23" w:author="Katie Hampson" w:date="2022-01-10T13:26:00Z">
        <w:r w:rsidDel="00043B27">
          <w:delText xml:space="preserve">best </w:delText>
        </w:r>
      </w:del>
      <w:r>
        <w:t>to restart and strengthen national and cross-border dog vaccination programs, improve access to post-exposure prophylaxis and foster p</w:t>
      </w:r>
      <w:r w:rsidRPr="0019583D">
        <w:t>articipatory disease surveillance</w:t>
      </w:r>
      <w:r>
        <w:t xml:space="preserve">, engaging communities for rabies awareness. </w:t>
      </w:r>
    </w:p>
    <w:p w14:paraId="514F0266" w14:textId="77777777" w:rsidR="00EA3D3C" w:rsidRDefault="00EA3D3C" w:rsidP="00D9503C">
      <w:pPr>
        <w:pStyle w:val="Heading1"/>
      </w:pPr>
      <w:commentRangeStart w:id="24"/>
      <w:commentRangeStart w:id="25"/>
      <w:r w:rsidRPr="00376CC5">
        <w:t>Introduction</w:t>
      </w:r>
      <w:commentRangeEnd w:id="24"/>
      <w:r w:rsidR="00742382">
        <w:rPr>
          <w:rStyle w:val="CommentReference"/>
          <w:rFonts w:eastAsiaTheme="minorHAnsi" w:cstheme="minorBidi"/>
          <w:b w:val="0"/>
        </w:rPr>
        <w:commentReference w:id="24"/>
      </w:r>
      <w:commentRangeEnd w:id="25"/>
      <w:r w:rsidR="00064E08">
        <w:rPr>
          <w:rStyle w:val="CommentReference"/>
          <w:rFonts w:eastAsiaTheme="minorHAnsi" w:cstheme="minorBidi"/>
          <w:b w:val="0"/>
        </w:rPr>
        <w:commentReference w:id="25"/>
      </w:r>
    </w:p>
    <w:p w14:paraId="5F1BDEEA" w14:textId="03FB278F" w:rsidR="00C84FB8" w:rsidRDefault="00C84FB8" w:rsidP="00810A53">
      <w:pPr>
        <w:spacing w:after="0"/>
        <w:rPr>
          <w:rFonts w:asciiTheme="majorBidi" w:eastAsia="Times New Roman" w:hAnsiTheme="majorBidi" w:cstheme="majorBidi"/>
          <w:szCs w:val="24"/>
        </w:rPr>
      </w:pPr>
      <w:r>
        <w:rPr>
          <w:rFonts w:asciiTheme="majorBidi" w:eastAsia="Times New Roman" w:hAnsiTheme="majorBidi" w:cstheme="majorBidi"/>
          <w:szCs w:val="24"/>
        </w:rPr>
        <w:t>Rabies is one of the oldest human diseases of animal origin</w:t>
      </w:r>
      <w:r w:rsidR="0095573B">
        <w:rPr>
          <w:rFonts w:asciiTheme="majorBidi" w:eastAsia="Times New Roman" w:hAnsiTheme="majorBidi" w:cstheme="majorBidi"/>
          <w:szCs w:val="24"/>
        </w:rPr>
        <w:t xml:space="preserve"> </w:t>
      </w:r>
      <w:r>
        <w:rPr>
          <w:rFonts w:asciiTheme="majorBidi" w:eastAsia="Times New Roman" w:hAnsiTheme="majorBidi" w:cstheme="majorBidi"/>
          <w:szCs w:val="24"/>
        </w:rPr>
        <w:t>know</w:t>
      </w:r>
      <w:r w:rsidR="0095573B">
        <w:rPr>
          <w:rFonts w:asciiTheme="majorBidi" w:eastAsia="Times New Roman" w:hAnsiTheme="majorBidi" w:cstheme="majorBidi"/>
          <w:szCs w:val="24"/>
        </w:rPr>
        <w:t>n</w:t>
      </w:r>
      <w:r>
        <w:rPr>
          <w:rFonts w:asciiTheme="majorBidi" w:eastAsia="Times New Roman" w:hAnsiTheme="majorBidi" w:cstheme="majorBidi"/>
          <w:szCs w:val="24"/>
        </w:rPr>
        <w:t xml:space="preserve"> to humankind [</w:t>
      </w:r>
      <w:r w:rsidR="00244477">
        <w:rPr>
          <w:rFonts w:asciiTheme="majorBidi" w:eastAsia="Times New Roman" w:hAnsiTheme="majorBidi" w:cstheme="majorBidi"/>
          <w:szCs w:val="24"/>
        </w:rPr>
        <w:t>1</w:t>
      </w:r>
      <w:r>
        <w:rPr>
          <w:rFonts w:asciiTheme="majorBidi" w:eastAsia="Times New Roman" w:hAnsiTheme="majorBidi" w:cstheme="majorBidi"/>
          <w:szCs w:val="24"/>
        </w:rPr>
        <w:t>]</w:t>
      </w:r>
      <w:r w:rsidR="00244477">
        <w:rPr>
          <w:rStyle w:val="FootnoteReference"/>
          <w:rFonts w:asciiTheme="majorBidi" w:eastAsia="Times New Roman" w:hAnsiTheme="majorBidi" w:cstheme="majorBidi"/>
          <w:szCs w:val="24"/>
        </w:rPr>
        <w:footnoteReference w:id="1"/>
      </w:r>
      <w:r>
        <w:rPr>
          <w:rFonts w:asciiTheme="majorBidi" w:eastAsia="Times New Roman" w:hAnsiTheme="majorBidi" w:cstheme="majorBidi"/>
          <w:szCs w:val="24"/>
        </w:rPr>
        <w:t xml:space="preserve">. </w:t>
      </w:r>
      <w:r w:rsidR="0095573B">
        <w:rPr>
          <w:rFonts w:asciiTheme="majorBidi" w:eastAsia="Times New Roman" w:hAnsiTheme="majorBidi" w:cstheme="majorBidi"/>
          <w:szCs w:val="24"/>
        </w:rPr>
        <w:t xml:space="preserve">All </w:t>
      </w:r>
      <w:r>
        <w:rPr>
          <w:rFonts w:asciiTheme="majorBidi" w:eastAsia="Times New Roman" w:hAnsiTheme="majorBidi" w:cstheme="majorBidi"/>
          <w:szCs w:val="24"/>
        </w:rPr>
        <w:t>mammal</w:t>
      </w:r>
      <w:r w:rsidR="0095573B">
        <w:rPr>
          <w:rFonts w:asciiTheme="majorBidi" w:eastAsia="Times New Roman" w:hAnsiTheme="majorBidi" w:cstheme="majorBidi"/>
          <w:szCs w:val="24"/>
        </w:rPr>
        <w:t>s</w:t>
      </w:r>
      <w:r>
        <w:rPr>
          <w:rFonts w:asciiTheme="majorBidi" w:eastAsia="Times New Roman" w:hAnsiTheme="majorBidi" w:cstheme="majorBidi"/>
          <w:szCs w:val="24"/>
        </w:rPr>
        <w:t xml:space="preserve"> can </w:t>
      </w:r>
      <w:r w:rsidR="0095573B">
        <w:rPr>
          <w:rFonts w:asciiTheme="majorBidi" w:eastAsia="Times New Roman" w:hAnsiTheme="majorBidi" w:cstheme="majorBidi"/>
          <w:szCs w:val="24"/>
        </w:rPr>
        <w:t>be infected with</w:t>
      </w:r>
      <w:r>
        <w:rPr>
          <w:rFonts w:asciiTheme="majorBidi" w:eastAsia="Times New Roman" w:hAnsiTheme="majorBidi" w:cstheme="majorBidi"/>
          <w:szCs w:val="24"/>
        </w:rPr>
        <w:t xml:space="preserve"> the rabies virus but, </w:t>
      </w:r>
      <w:r w:rsidR="0095573B">
        <w:rPr>
          <w:rFonts w:asciiTheme="majorBidi" w:eastAsia="Times New Roman" w:hAnsiTheme="majorBidi" w:cstheme="majorBidi"/>
          <w:szCs w:val="24"/>
        </w:rPr>
        <w:t xml:space="preserve">domestic </w:t>
      </w:r>
      <w:r>
        <w:rPr>
          <w:rFonts w:asciiTheme="majorBidi" w:eastAsia="Times New Roman" w:hAnsiTheme="majorBidi" w:cstheme="majorBidi"/>
          <w:szCs w:val="24"/>
        </w:rPr>
        <w:t>dogs – because of their widespread presence in most areas of the world</w:t>
      </w:r>
      <w:r w:rsidR="00760928">
        <w:rPr>
          <w:rFonts w:asciiTheme="majorBidi" w:eastAsia="Times New Roman" w:hAnsiTheme="majorBidi" w:cstheme="majorBidi"/>
          <w:szCs w:val="24"/>
        </w:rPr>
        <w:t xml:space="preserve"> and their proximity to humans</w:t>
      </w:r>
      <w:del w:id="26" w:author="Katie Hampson" w:date="2022-01-10T13:29:00Z">
        <w:r w:rsidR="0095573B" w:rsidDel="00FB476A">
          <w:rPr>
            <w:rFonts w:asciiTheme="majorBidi" w:eastAsia="Times New Roman" w:hAnsiTheme="majorBidi" w:cstheme="majorBidi"/>
            <w:szCs w:val="24"/>
          </w:rPr>
          <w:delText xml:space="preserve">, </w:delText>
        </w:r>
        <w:r w:rsidR="00760928" w:rsidDel="00FB476A">
          <w:rPr>
            <w:rFonts w:asciiTheme="majorBidi" w:eastAsia="Times New Roman" w:hAnsiTheme="majorBidi" w:cstheme="majorBidi"/>
            <w:szCs w:val="24"/>
          </w:rPr>
          <w:delText>domestic and wild animals</w:delText>
        </w:r>
      </w:del>
      <w:r w:rsidR="00760928">
        <w:rPr>
          <w:rFonts w:asciiTheme="majorBidi" w:eastAsia="Times New Roman" w:hAnsiTheme="majorBidi" w:cstheme="majorBidi"/>
          <w:szCs w:val="24"/>
        </w:rPr>
        <w:t xml:space="preserve"> – are usually the main source of </w:t>
      </w:r>
      <w:r w:rsidR="0095573B">
        <w:rPr>
          <w:rFonts w:asciiTheme="majorBidi" w:eastAsia="Times New Roman" w:hAnsiTheme="majorBidi" w:cstheme="majorBidi"/>
          <w:szCs w:val="24"/>
        </w:rPr>
        <w:t>human</w:t>
      </w:r>
      <w:r w:rsidR="00760928">
        <w:rPr>
          <w:rFonts w:asciiTheme="majorBidi" w:eastAsia="Times New Roman" w:hAnsiTheme="majorBidi" w:cstheme="majorBidi"/>
          <w:szCs w:val="24"/>
        </w:rPr>
        <w:t xml:space="preserve"> infection</w:t>
      </w:r>
      <w:r w:rsidR="0095573B">
        <w:rPr>
          <w:rFonts w:asciiTheme="majorBidi" w:eastAsia="Times New Roman" w:hAnsiTheme="majorBidi" w:cstheme="majorBidi"/>
          <w:szCs w:val="24"/>
        </w:rPr>
        <w:t>s</w:t>
      </w:r>
      <w:r w:rsidR="00760928">
        <w:rPr>
          <w:rFonts w:asciiTheme="majorBidi" w:eastAsia="Times New Roman" w:hAnsiTheme="majorBidi" w:cstheme="majorBidi"/>
          <w:szCs w:val="24"/>
        </w:rPr>
        <w:t xml:space="preserve">. Worldwide, nearly all human rabies </w:t>
      </w:r>
      <w:r w:rsidR="0095573B">
        <w:rPr>
          <w:rFonts w:asciiTheme="majorBidi" w:eastAsia="Times New Roman" w:hAnsiTheme="majorBidi" w:cstheme="majorBidi"/>
          <w:szCs w:val="24"/>
        </w:rPr>
        <w:t xml:space="preserve">cases </w:t>
      </w:r>
      <w:r w:rsidR="00760928">
        <w:rPr>
          <w:rFonts w:asciiTheme="majorBidi" w:eastAsia="Times New Roman" w:hAnsiTheme="majorBidi" w:cstheme="majorBidi"/>
          <w:szCs w:val="24"/>
        </w:rPr>
        <w:t>are caused by a bite or scratch from a rabid dog [</w:t>
      </w:r>
      <w:r w:rsidR="00D747A7">
        <w:rPr>
          <w:rFonts w:asciiTheme="majorBidi" w:eastAsia="Times New Roman" w:hAnsiTheme="majorBidi" w:cstheme="majorBidi"/>
          <w:szCs w:val="24"/>
        </w:rPr>
        <w:t>2</w:t>
      </w:r>
      <w:r w:rsidR="00760928">
        <w:rPr>
          <w:rFonts w:asciiTheme="majorBidi" w:eastAsia="Times New Roman" w:hAnsiTheme="majorBidi" w:cstheme="majorBidi"/>
          <w:szCs w:val="24"/>
        </w:rPr>
        <w:t>]</w:t>
      </w:r>
      <w:r w:rsidR="00D747A7">
        <w:rPr>
          <w:rStyle w:val="FootnoteReference"/>
          <w:rFonts w:asciiTheme="majorBidi" w:eastAsia="Times New Roman" w:hAnsiTheme="majorBidi" w:cstheme="majorBidi"/>
          <w:szCs w:val="24"/>
        </w:rPr>
        <w:footnoteReference w:id="2"/>
      </w:r>
      <w:r w:rsidR="00760928">
        <w:rPr>
          <w:rFonts w:asciiTheme="majorBidi" w:eastAsia="Times New Roman" w:hAnsiTheme="majorBidi" w:cstheme="majorBidi"/>
          <w:szCs w:val="24"/>
        </w:rPr>
        <w:t>.</w:t>
      </w:r>
    </w:p>
    <w:p w14:paraId="4B43AB5F" w14:textId="3C8C28B0" w:rsidR="00E11793" w:rsidRDefault="00684935" w:rsidP="00810A53">
      <w:pPr>
        <w:spacing w:after="0"/>
        <w:rPr>
          <w:rFonts w:asciiTheme="majorBidi" w:eastAsia="Times New Roman" w:hAnsiTheme="majorBidi" w:cstheme="majorBidi"/>
          <w:szCs w:val="24"/>
        </w:rPr>
      </w:pPr>
      <w:r>
        <w:rPr>
          <w:rFonts w:asciiTheme="majorBidi" w:eastAsia="Times New Roman" w:hAnsiTheme="majorBidi" w:cstheme="majorBidi"/>
          <w:szCs w:val="24"/>
        </w:rPr>
        <w:t xml:space="preserve">In 1885, the history of rabies reached a turning point when the vaccine developed by Louis Pasteur saved the life of the young Joseph Meister, the first person known to have survived this incurable and </w:t>
      </w:r>
      <w:del w:id="27" w:author="Katie Hampson" w:date="2022-01-10T13:30:00Z">
        <w:r w:rsidDel="00FB476A">
          <w:rPr>
            <w:rFonts w:asciiTheme="majorBidi" w:eastAsia="Times New Roman" w:hAnsiTheme="majorBidi" w:cstheme="majorBidi"/>
            <w:szCs w:val="24"/>
          </w:rPr>
          <w:delText xml:space="preserve">almost always </w:delText>
        </w:r>
      </w:del>
      <w:r>
        <w:rPr>
          <w:rFonts w:asciiTheme="majorBidi" w:eastAsia="Times New Roman" w:hAnsiTheme="majorBidi" w:cstheme="majorBidi"/>
          <w:szCs w:val="24"/>
        </w:rPr>
        <w:t xml:space="preserve">fatal disease. </w:t>
      </w:r>
      <w:r w:rsidR="00D136DB">
        <w:rPr>
          <w:rFonts w:asciiTheme="majorBidi" w:eastAsia="Times New Roman" w:hAnsiTheme="majorBidi" w:cstheme="majorBidi"/>
          <w:szCs w:val="24"/>
        </w:rPr>
        <w:t>More than a century</w:t>
      </w:r>
      <w:r>
        <w:rPr>
          <w:rFonts w:asciiTheme="majorBidi" w:eastAsia="Times New Roman" w:hAnsiTheme="majorBidi" w:cstheme="majorBidi"/>
          <w:szCs w:val="24"/>
        </w:rPr>
        <w:t xml:space="preserve"> of progress in laboratory research, </w:t>
      </w:r>
      <w:r w:rsidR="001F5182">
        <w:rPr>
          <w:rFonts w:asciiTheme="majorBidi" w:eastAsia="Times New Roman" w:hAnsiTheme="majorBidi" w:cstheme="majorBidi"/>
          <w:szCs w:val="24"/>
        </w:rPr>
        <w:t xml:space="preserve">field epidemiology, </w:t>
      </w:r>
      <w:r w:rsidR="005325C3">
        <w:rPr>
          <w:rFonts w:asciiTheme="majorBidi" w:eastAsia="Times New Roman" w:hAnsiTheme="majorBidi" w:cstheme="majorBidi"/>
          <w:szCs w:val="24"/>
        </w:rPr>
        <w:t>studies in the socio-ecology of rabies</w:t>
      </w:r>
      <w:r w:rsidR="001F5182">
        <w:rPr>
          <w:rFonts w:asciiTheme="majorBidi" w:eastAsia="Times New Roman" w:hAnsiTheme="majorBidi" w:cstheme="majorBidi"/>
          <w:szCs w:val="24"/>
        </w:rPr>
        <w:t xml:space="preserve">, </w:t>
      </w:r>
      <w:r w:rsidR="00D136DB">
        <w:rPr>
          <w:rFonts w:asciiTheme="majorBidi" w:eastAsia="Times New Roman" w:hAnsiTheme="majorBidi" w:cstheme="majorBidi"/>
          <w:szCs w:val="24"/>
        </w:rPr>
        <w:t xml:space="preserve">and applied research to improve the </w:t>
      </w:r>
      <w:del w:id="28" w:author="Katie Hampson" w:date="2022-01-10T13:31:00Z">
        <w:r w:rsidR="00D136DB" w:rsidDel="00FB476A">
          <w:rPr>
            <w:rFonts w:asciiTheme="majorBidi" w:eastAsia="Times New Roman" w:hAnsiTheme="majorBidi" w:cstheme="majorBidi"/>
            <w:szCs w:val="24"/>
          </w:rPr>
          <w:delText xml:space="preserve">effectiveness </w:delText>
        </w:r>
      </w:del>
      <w:ins w:id="29" w:author="Katie Hampson" w:date="2022-01-10T13:31:00Z">
        <w:r w:rsidR="00FB476A">
          <w:rPr>
            <w:rFonts w:asciiTheme="majorBidi" w:eastAsia="Times New Roman" w:hAnsiTheme="majorBidi" w:cstheme="majorBidi"/>
            <w:szCs w:val="24"/>
          </w:rPr>
          <w:t>delivery</w:t>
        </w:r>
        <w:r w:rsidR="00FB476A">
          <w:rPr>
            <w:rFonts w:asciiTheme="majorBidi" w:eastAsia="Times New Roman" w:hAnsiTheme="majorBidi" w:cstheme="majorBidi"/>
            <w:szCs w:val="24"/>
          </w:rPr>
          <w:t xml:space="preserve"> </w:t>
        </w:r>
      </w:ins>
      <w:r w:rsidR="00D136DB">
        <w:rPr>
          <w:rFonts w:asciiTheme="majorBidi" w:eastAsia="Times New Roman" w:hAnsiTheme="majorBidi" w:cstheme="majorBidi"/>
          <w:szCs w:val="24"/>
        </w:rPr>
        <w:t xml:space="preserve">of </w:t>
      </w:r>
      <w:r w:rsidR="006256D1">
        <w:rPr>
          <w:rFonts w:asciiTheme="majorBidi" w:eastAsia="Times New Roman" w:hAnsiTheme="majorBidi" w:cstheme="majorBidi"/>
          <w:szCs w:val="24"/>
        </w:rPr>
        <w:t xml:space="preserve">human and dog vaccination </w:t>
      </w:r>
      <w:r w:rsidR="0095573B">
        <w:rPr>
          <w:rFonts w:asciiTheme="majorBidi" w:eastAsia="Times New Roman" w:hAnsiTheme="majorBidi" w:cstheme="majorBidi"/>
          <w:szCs w:val="24"/>
        </w:rPr>
        <w:t>has</w:t>
      </w:r>
      <w:r w:rsidR="00D136DB">
        <w:rPr>
          <w:rFonts w:asciiTheme="majorBidi" w:eastAsia="Times New Roman" w:hAnsiTheme="majorBidi" w:cstheme="majorBidi"/>
          <w:szCs w:val="24"/>
        </w:rPr>
        <w:t xml:space="preserve"> led to the elimination of dog-mediated rabies in many areas of the world, </w:t>
      </w:r>
      <w:r w:rsidR="00D747A7">
        <w:rPr>
          <w:rFonts w:asciiTheme="majorBidi" w:eastAsia="Times New Roman" w:hAnsiTheme="majorBidi" w:cstheme="majorBidi"/>
          <w:szCs w:val="24"/>
        </w:rPr>
        <w:t>mainly</w:t>
      </w:r>
      <w:r w:rsidR="00D136DB">
        <w:rPr>
          <w:rFonts w:asciiTheme="majorBidi" w:eastAsia="Times New Roman" w:hAnsiTheme="majorBidi" w:cstheme="majorBidi"/>
          <w:szCs w:val="24"/>
        </w:rPr>
        <w:t xml:space="preserve"> in the Global North</w:t>
      </w:r>
      <w:r w:rsidR="00D747A7">
        <w:rPr>
          <w:rFonts w:asciiTheme="majorBidi" w:eastAsia="Times New Roman" w:hAnsiTheme="majorBidi" w:cstheme="majorBidi"/>
          <w:szCs w:val="24"/>
        </w:rPr>
        <w:t xml:space="preserve"> [3]</w:t>
      </w:r>
      <w:r w:rsidR="00D747A7">
        <w:rPr>
          <w:rStyle w:val="FootnoteReference"/>
          <w:rFonts w:asciiTheme="majorBidi" w:eastAsia="Times New Roman" w:hAnsiTheme="majorBidi" w:cstheme="majorBidi"/>
          <w:szCs w:val="24"/>
        </w:rPr>
        <w:footnoteReference w:id="3"/>
      </w:r>
      <w:r w:rsidR="00D747A7">
        <w:rPr>
          <w:rFonts w:asciiTheme="majorBidi" w:eastAsia="Times New Roman" w:hAnsiTheme="majorBidi" w:cstheme="majorBidi"/>
          <w:szCs w:val="24"/>
        </w:rPr>
        <w:t xml:space="preserve"> but also in Central and South America [4]</w:t>
      </w:r>
      <w:r w:rsidR="00D747A7">
        <w:rPr>
          <w:rStyle w:val="FootnoteReference"/>
          <w:rFonts w:asciiTheme="majorBidi" w:eastAsia="Times New Roman" w:hAnsiTheme="majorBidi" w:cstheme="majorBidi"/>
          <w:szCs w:val="24"/>
        </w:rPr>
        <w:footnoteReference w:id="4"/>
      </w:r>
      <w:r w:rsidR="00D136DB">
        <w:rPr>
          <w:rFonts w:asciiTheme="majorBidi" w:eastAsia="Times New Roman" w:hAnsiTheme="majorBidi" w:cstheme="majorBidi"/>
          <w:szCs w:val="24"/>
        </w:rPr>
        <w:t xml:space="preserve">. </w:t>
      </w:r>
      <w:r w:rsidR="00963D3F">
        <w:rPr>
          <w:rFonts w:asciiTheme="majorBidi" w:eastAsia="Times New Roman" w:hAnsiTheme="majorBidi" w:cstheme="majorBidi"/>
          <w:szCs w:val="24"/>
        </w:rPr>
        <w:t xml:space="preserve">At present, </w:t>
      </w:r>
      <w:r w:rsidR="0095573B">
        <w:rPr>
          <w:rFonts w:asciiTheme="majorBidi" w:eastAsia="Times New Roman" w:hAnsiTheme="majorBidi" w:cstheme="majorBidi"/>
          <w:szCs w:val="24"/>
        </w:rPr>
        <w:t>an</w:t>
      </w:r>
      <w:r w:rsidR="00963D3F">
        <w:rPr>
          <w:rFonts w:asciiTheme="majorBidi" w:eastAsia="Times New Roman" w:hAnsiTheme="majorBidi" w:cstheme="majorBidi"/>
          <w:szCs w:val="24"/>
        </w:rPr>
        <w:t xml:space="preserve"> estimated 59,000 people still die of rabies every year, especially in Asia and Africa</w:t>
      </w:r>
      <w:ins w:id="30" w:author="Katie Hampson" w:date="2022-01-10T13:32:00Z">
        <w:r w:rsidR="007C64E6">
          <w:rPr>
            <w:rFonts w:asciiTheme="majorBidi" w:eastAsia="Times New Roman" w:hAnsiTheme="majorBidi" w:cstheme="majorBidi"/>
            <w:szCs w:val="24"/>
          </w:rPr>
          <w:t xml:space="preserve"> [</w:t>
        </w:r>
        <w:commentRangeStart w:id="31"/>
        <w:r w:rsidR="007C64E6">
          <w:rPr>
            <w:rFonts w:asciiTheme="majorBidi" w:eastAsia="Times New Roman" w:hAnsiTheme="majorBidi" w:cstheme="majorBidi"/>
            <w:szCs w:val="24"/>
          </w:rPr>
          <w:t>Ref</w:t>
        </w:r>
      </w:ins>
      <w:commentRangeEnd w:id="31"/>
      <w:ins w:id="32" w:author="Katie Hampson" w:date="2022-01-10T13:33:00Z">
        <w:r w:rsidR="007C64E6">
          <w:rPr>
            <w:rStyle w:val="CommentReference"/>
          </w:rPr>
          <w:commentReference w:id="31"/>
        </w:r>
      </w:ins>
      <w:ins w:id="33" w:author="Katie Hampson" w:date="2022-01-10T13:32:00Z">
        <w:r w:rsidR="007C64E6">
          <w:rPr>
            <w:rFonts w:asciiTheme="majorBidi" w:eastAsia="Times New Roman" w:hAnsiTheme="majorBidi" w:cstheme="majorBidi"/>
            <w:szCs w:val="24"/>
          </w:rPr>
          <w:t>]</w:t>
        </w:r>
      </w:ins>
      <w:r w:rsidR="00963D3F">
        <w:rPr>
          <w:rFonts w:asciiTheme="majorBidi" w:eastAsia="Times New Roman" w:hAnsiTheme="majorBidi" w:cstheme="majorBidi"/>
          <w:szCs w:val="24"/>
        </w:rPr>
        <w:t xml:space="preserve">. </w:t>
      </w:r>
    </w:p>
    <w:p w14:paraId="7E1238B8" w14:textId="7BC55D12" w:rsidR="00427A42" w:rsidRDefault="00861690" w:rsidP="00427A42">
      <w:pPr>
        <w:spacing w:after="0"/>
        <w:rPr>
          <w:rFonts w:asciiTheme="majorBidi" w:eastAsia="Times New Roman" w:hAnsiTheme="majorBidi" w:cstheme="majorBidi"/>
          <w:szCs w:val="24"/>
        </w:rPr>
      </w:pPr>
      <w:r>
        <w:rPr>
          <w:rFonts w:asciiTheme="majorBidi" w:eastAsia="Times New Roman" w:hAnsiTheme="majorBidi" w:cstheme="majorBidi"/>
          <w:szCs w:val="24"/>
        </w:rPr>
        <w:t xml:space="preserve">In 2015, </w:t>
      </w:r>
      <w:r w:rsidR="005325C3">
        <w:rPr>
          <w:rFonts w:asciiTheme="majorBidi" w:eastAsia="Times New Roman" w:hAnsiTheme="majorBidi" w:cstheme="majorBidi"/>
          <w:szCs w:val="24"/>
        </w:rPr>
        <w:t>the World Health Organization (WHO)</w:t>
      </w:r>
      <w:r w:rsidR="005B4BB0">
        <w:rPr>
          <w:rFonts w:asciiTheme="majorBidi" w:eastAsia="Times New Roman" w:hAnsiTheme="majorBidi" w:cstheme="majorBidi"/>
          <w:szCs w:val="24"/>
        </w:rPr>
        <w:t xml:space="preserve">, </w:t>
      </w:r>
      <w:r w:rsidR="005325C3">
        <w:rPr>
          <w:rFonts w:asciiTheme="majorBidi" w:eastAsia="Times New Roman" w:hAnsiTheme="majorBidi" w:cstheme="majorBidi"/>
          <w:szCs w:val="24"/>
        </w:rPr>
        <w:t xml:space="preserve">the </w:t>
      </w:r>
      <w:r w:rsidR="005325C3" w:rsidRPr="00861690">
        <w:rPr>
          <w:rFonts w:asciiTheme="majorBidi" w:eastAsia="Times New Roman" w:hAnsiTheme="majorBidi" w:cstheme="majorBidi"/>
          <w:szCs w:val="24"/>
        </w:rPr>
        <w:t>World Organi</w:t>
      </w:r>
      <w:r w:rsidR="00E11793">
        <w:rPr>
          <w:rFonts w:asciiTheme="majorBidi" w:eastAsia="Times New Roman" w:hAnsiTheme="majorBidi" w:cstheme="majorBidi"/>
          <w:szCs w:val="24"/>
        </w:rPr>
        <w:t>s</w:t>
      </w:r>
      <w:r w:rsidR="005325C3" w:rsidRPr="00861690">
        <w:rPr>
          <w:rFonts w:asciiTheme="majorBidi" w:eastAsia="Times New Roman" w:hAnsiTheme="majorBidi" w:cstheme="majorBidi"/>
          <w:szCs w:val="24"/>
        </w:rPr>
        <w:t>ation for Animal Health (OIE), the Food and Agriculture Organization</w:t>
      </w:r>
      <w:r w:rsidR="00422FFB">
        <w:rPr>
          <w:rFonts w:asciiTheme="majorBidi" w:eastAsia="Times New Roman" w:hAnsiTheme="majorBidi" w:cstheme="majorBidi"/>
          <w:szCs w:val="24"/>
        </w:rPr>
        <w:t xml:space="preserve"> of the United Nations</w:t>
      </w:r>
      <w:r w:rsidR="005325C3" w:rsidRPr="00861690">
        <w:rPr>
          <w:rFonts w:asciiTheme="majorBidi" w:eastAsia="Times New Roman" w:hAnsiTheme="majorBidi" w:cstheme="majorBidi"/>
          <w:szCs w:val="24"/>
        </w:rPr>
        <w:t xml:space="preserve"> (FAO) and the Global Alliance for </w:t>
      </w:r>
      <w:r w:rsidR="00E11793">
        <w:rPr>
          <w:rFonts w:asciiTheme="majorBidi" w:eastAsia="Times New Roman" w:hAnsiTheme="majorBidi" w:cstheme="majorBidi"/>
          <w:szCs w:val="24"/>
        </w:rPr>
        <w:t>Rabies Control</w:t>
      </w:r>
      <w:r w:rsidR="005325C3" w:rsidRPr="00861690">
        <w:rPr>
          <w:rFonts w:asciiTheme="majorBidi" w:eastAsia="Times New Roman" w:hAnsiTheme="majorBidi" w:cstheme="majorBidi"/>
          <w:szCs w:val="24"/>
        </w:rPr>
        <w:t xml:space="preserve"> (GARC)</w:t>
      </w:r>
      <w:r w:rsidR="00963D3F">
        <w:rPr>
          <w:rFonts w:asciiTheme="majorBidi" w:eastAsia="Times New Roman" w:hAnsiTheme="majorBidi" w:cstheme="majorBidi"/>
          <w:szCs w:val="24"/>
        </w:rPr>
        <w:t xml:space="preserve"> developed the first </w:t>
      </w:r>
      <w:r w:rsidR="00963D3F" w:rsidRPr="00963D3F">
        <w:rPr>
          <w:rFonts w:asciiTheme="majorBidi" w:eastAsia="Times New Roman" w:hAnsiTheme="majorBidi" w:cstheme="majorBidi"/>
          <w:szCs w:val="24"/>
        </w:rPr>
        <w:t>comprehensive</w:t>
      </w:r>
      <w:r w:rsidR="00963D3F">
        <w:rPr>
          <w:rFonts w:asciiTheme="majorBidi" w:eastAsia="Times New Roman" w:hAnsiTheme="majorBidi" w:cstheme="majorBidi"/>
          <w:szCs w:val="24"/>
        </w:rPr>
        <w:t xml:space="preserve"> global</w:t>
      </w:r>
      <w:r w:rsidR="00963D3F" w:rsidRPr="00963D3F">
        <w:rPr>
          <w:rFonts w:asciiTheme="majorBidi" w:eastAsia="Times New Roman" w:hAnsiTheme="majorBidi" w:cstheme="majorBidi"/>
          <w:szCs w:val="24"/>
        </w:rPr>
        <w:t xml:space="preserve"> strategic plan</w:t>
      </w:r>
      <w:r w:rsidR="00963D3F">
        <w:rPr>
          <w:rFonts w:asciiTheme="majorBidi" w:eastAsia="Times New Roman" w:hAnsiTheme="majorBidi" w:cstheme="majorBidi"/>
          <w:szCs w:val="24"/>
        </w:rPr>
        <w:t xml:space="preserve"> for the elimination of dog-mediated human rabies deaths by 2030</w:t>
      </w:r>
      <w:r w:rsidR="00FF6BFC">
        <w:rPr>
          <w:rFonts w:asciiTheme="majorBidi" w:eastAsia="Times New Roman" w:hAnsiTheme="majorBidi" w:cstheme="majorBidi"/>
          <w:szCs w:val="24"/>
        </w:rPr>
        <w:t xml:space="preserve"> (“Zero by 30”)</w:t>
      </w:r>
      <w:r w:rsidR="00963D3F">
        <w:rPr>
          <w:rFonts w:asciiTheme="majorBidi" w:eastAsia="Times New Roman" w:hAnsiTheme="majorBidi" w:cstheme="majorBidi"/>
          <w:szCs w:val="24"/>
        </w:rPr>
        <w:t xml:space="preserve"> [5]</w:t>
      </w:r>
      <w:r w:rsidR="00963D3F">
        <w:rPr>
          <w:rStyle w:val="FootnoteReference"/>
          <w:rFonts w:asciiTheme="majorBidi" w:eastAsia="Times New Roman" w:hAnsiTheme="majorBidi" w:cstheme="majorBidi"/>
          <w:szCs w:val="24"/>
        </w:rPr>
        <w:footnoteReference w:id="5"/>
      </w:r>
      <w:r w:rsidR="00963D3F">
        <w:rPr>
          <w:rFonts w:asciiTheme="majorBidi" w:eastAsia="Times New Roman" w:hAnsiTheme="majorBidi" w:cstheme="majorBidi"/>
          <w:szCs w:val="24"/>
        </w:rPr>
        <w:t xml:space="preserve">. This strategy applies the One Health approach, which acknowledges the interlinkages between human, animal, and environmental health and aims at developing integrated strategies </w:t>
      </w:r>
      <w:r w:rsidR="005B4BB0">
        <w:rPr>
          <w:rFonts w:asciiTheme="majorBidi" w:eastAsia="Times New Roman" w:hAnsiTheme="majorBidi" w:cstheme="majorBidi"/>
          <w:szCs w:val="24"/>
        </w:rPr>
        <w:t>for</w:t>
      </w:r>
      <w:r w:rsidR="00963D3F">
        <w:rPr>
          <w:rFonts w:asciiTheme="majorBidi" w:eastAsia="Times New Roman" w:hAnsiTheme="majorBidi" w:cstheme="majorBidi"/>
          <w:szCs w:val="24"/>
        </w:rPr>
        <w:t xml:space="preserve"> efficient use of resources and, ultimately, shared benefits.</w:t>
      </w:r>
      <w:r w:rsidR="00963D3F" w:rsidRPr="00963D3F">
        <w:rPr>
          <w:rFonts w:asciiTheme="majorBidi" w:eastAsia="Times New Roman" w:hAnsiTheme="majorBidi" w:cstheme="majorBidi"/>
          <w:szCs w:val="24"/>
        </w:rPr>
        <w:t xml:space="preserve"> </w:t>
      </w:r>
      <w:ins w:id="34" w:author="deborah nadal" w:date="2022-01-04T15:10:00Z">
        <w:r w:rsidR="00C07B3C">
          <w:rPr>
            <w:rFonts w:asciiTheme="majorBidi" w:eastAsia="Times New Roman" w:hAnsiTheme="majorBidi" w:cstheme="majorBidi"/>
            <w:szCs w:val="24"/>
          </w:rPr>
          <w:t>It aims at supporting countries in the development of national and regional plans for rabies elimination that include</w:t>
        </w:r>
      </w:ins>
      <w:ins w:id="35" w:author="deborah nadal" w:date="2022-01-04T15:11:00Z">
        <w:r w:rsidR="00C07B3C">
          <w:rPr>
            <w:rFonts w:asciiTheme="majorBidi" w:eastAsia="Times New Roman" w:hAnsiTheme="majorBidi" w:cstheme="majorBidi"/>
            <w:szCs w:val="24"/>
          </w:rPr>
          <w:t xml:space="preserve"> the following key areas of action</w:t>
        </w:r>
      </w:ins>
      <w:r w:rsidR="00B1252A">
        <w:rPr>
          <w:rFonts w:asciiTheme="majorBidi" w:eastAsia="Times New Roman" w:hAnsiTheme="majorBidi" w:cstheme="majorBidi"/>
          <w:szCs w:val="24"/>
        </w:rPr>
        <w:t>:</w:t>
      </w:r>
      <w:ins w:id="36" w:author="deborah nadal" w:date="2022-01-04T15:11:00Z">
        <w:r w:rsidR="00C07B3C">
          <w:rPr>
            <w:rFonts w:asciiTheme="majorBidi" w:eastAsia="Times New Roman" w:hAnsiTheme="majorBidi" w:cstheme="majorBidi"/>
            <w:szCs w:val="24"/>
          </w:rPr>
          <w:t xml:space="preserve"> </w:t>
        </w:r>
      </w:ins>
      <w:commentRangeStart w:id="37"/>
      <w:commentRangeStart w:id="38"/>
      <w:commentRangeStart w:id="39"/>
      <w:del w:id="40" w:author="deborah nadal" w:date="2022-01-04T15:11:00Z">
        <w:r w:rsidR="00427A42" w:rsidDel="00C07B3C">
          <w:rPr>
            <w:rFonts w:asciiTheme="majorBidi" w:eastAsia="Times New Roman" w:hAnsiTheme="majorBidi" w:cstheme="majorBidi"/>
            <w:szCs w:val="24"/>
          </w:rPr>
          <w:delText>T</w:delText>
        </w:r>
        <w:r w:rsidR="00963D3F" w:rsidDel="00C07B3C">
          <w:rPr>
            <w:rFonts w:asciiTheme="majorBidi" w:eastAsia="Times New Roman" w:hAnsiTheme="majorBidi" w:cstheme="majorBidi"/>
            <w:szCs w:val="24"/>
          </w:rPr>
          <w:delText xml:space="preserve">he key areas of </w:delText>
        </w:r>
        <w:r w:rsidR="00427A42" w:rsidDel="00C07B3C">
          <w:rPr>
            <w:rFonts w:asciiTheme="majorBidi" w:eastAsia="Times New Roman" w:hAnsiTheme="majorBidi" w:cstheme="majorBidi"/>
            <w:szCs w:val="24"/>
          </w:rPr>
          <w:delText>action</w:delText>
        </w:r>
        <w:r w:rsidR="00963D3F" w:rsidDel="00C07B3C">
          <w:rPr>
            <w:rFonts w:asciiTheme="majorBidi" w:eastAsia="Times New Roman" w:hAnsiTheme="majorBidi" w:cstheme="majorBidi"/>
            <w:szCs w:val="24"/>
          </w:rPr>
          <w:delText xml:space="preserve"> are </w:delText>
        </w:r>
      </w:del>
      <w:r w:rsidR="00963D3F">
        <w:rPr>
          <w:rFonts w:asciiTheme="majorBidi" w:eastAsia="Times New Roman" w:hAnsiTheme="majorBidi" w:cstheme="majorBidi"/>
          <w:szCs w:val="24"/>
        </w:rPr>
        <w:t xml:space="preserve">expanding and consolidating mass dog vaccination, increasing access to affordable post-exposure prophylaxis for exposed individuals, and closely engaging with local communities to </w:t>
      </w:r>
      <w:r w:rsidR="005B4BB0">
        <w:rPr>
          <w:rFonts w:asciiTheme="majorBidi" w:eastAsia="Times New Roman" w:hAnsiTheme="majorBidi" w:cstheme="majorBidi"/>
          <w:szCs w:val="24"/>
        </w:rPr>
        <w:t>en</w:t>
      </w:r>
      <w:r w:rsidR="00963D3F">
        <w:rPr>
          <w:rFonts w:asciiTheme="majorBidi" w:eastAsia="Times New Roman" w:hAnsiTheme="majorBidi" w:cstheme="majorBidi"/>
          <w:szCs w:val="24"/>
        </w:rPr>
        <w:t xml:space="preserve">sure </w:t>
      </w:r>
      <w:r w:rsidR="005B4BB0">
        <w:rPr>
          <w:rFonts w:asciiTheme="majorBidi" w:eastAsia="Times New Roman" w:hAnsiTheme="majorBidi" w:cstheme="majorBidi"/>
          <w:szCs w:val="24"/>
        </w:rPr>
        <w:t>their uptake</w:t>
      </w:r>
      <w:r w:rsidR="00963D3F">
        <w:rPr>
          <w:rFonts w:asciiTheme="majorBidi" w:eastAsia="Times New Roman" w:hAnsiTheme="majorBidi" w:cstheme="majorBidi"/>
          <w:szCs w:val="24"/>
        </w:rPr>
        <w:t xml:space="preserve">. </w:t>
      </w:r>
      <w:commentRangeEnd w:id="37"/>
      <w:r w:rsidR="00DC750B">
        <w:rPr>
          <w:rStyle w:val="CommentReference"/>
        </w:rPr>
        <w:commentReference w:id="37"/>
      </w:r>
      <w:commentRangeEnd w:id="38"/>
      <w:r w:rsidR="00CD004D">
        <w:rPr>
          <w:rStyle w:val="CommentReference"/>
        </w:rPr>
        <w:commentReference w:id="38"/>
      </w:r>
      <w:commentRangeEnd w:id="39"/>
      <w:r w:rsidR="00B74DF5">
        <w:rPr>
          <w:rStyle w:val="CommentReference"/>
        </w:rPr>
        <w:commentReference w:id="39"/>
      </w:r>
      <w:r w:rsidR="00963D3F">
        <w:rPr>
          <w:rFonts w:asciiTheme="majorBidi" w:eastAsia="Times New Roman" w:hAnsiTheme="majorBidi" w:cstheme="majorBidi"/>
          <w:szCs w:val="24"/>
        </w:rPr>
        <w:t xml:space="preserve">Collecting reliable data through </w:t>
      </w:r>
      <w:r w:rsidR="00FF6BFC">
        <w:rPr>
          <w:rFonts w:asciiTheme="majorBidi" w:eastAsia="Times New Roman" w:hAnsiTheme="majorBidi" w:cstheme="majorBidi"/>
          <w:szCs w:val="24"/>
        </w:rPr>
        <w:t>effective</w:t>
      </w:r>
      <w:r w:rsidR="00963D3F">
        <w:rPr>
          <w:rFonts w:asciiTheme="majorBidi" w:eastAsia="Times New Roman" w:hAnsiTheme="majorBidi" w:cstheme="majorBidi"/>
          <w:szCs w:val="24"/>
        </w:rPr>
        <w:t xml:space="preserve"> surveillance </w:t>
      </w:r>
      <w:r w:rsidR="00FF6BFC">
        <w:rPr>
          <w:rFonts w:asciiTheme="majorBidi" w:eastAsia="Times New Roman" w:hAnsiTheme="majorBidi" w:cstheme="majorBidi"/>
          <w:szCs w:val="24"/>
        </w:rPr>
        <w:t>i</w:t>
      </w:r>
      <w:r w:rsidR="00963D3F">
        <w:rPr>
          <w:rFonts w:asciiTheme="majorBidi" w:eastAsia="Times New Roman" w:hAnsiTheme="majorBidi" w:cstheme="majorBidi"/>
          <w:szCs w:val="24"/>
        </w:rPr>
        <w:t>s fundamental to assess</w:t>
      </w:r>
      <w:r w:rsidR="00FF6BFC">
        <w:rPr>
          <w:rFonts w:asciiTheme="majorBidi" w:eastAsia="Times New Roman" w:hAnsiTheme="majorBidi" w:cstheme="majorBidi"/>
          <w:szCs w:val="24"/>
        </w:rPr>
        <w:t>ing</w:t>
      </w:r>
      <w:r w:rsidR="00963D3F">
        <w:rPr>
          <w:rFonts w:asciiTheme="majorBidi" w:eastAsia="Times New Roman" w:hAnsiTheme="majorBidi" w:cstheme="majorBidi"/>
          <w:szCs w:val="24"/>
        </w:rPr>
        <w:t xml:space="preserve"> the burden of rabies</w:t>
      </w:r>
      <w:r w:rsidR="00762062">
        <w:rPr>
          <w:rFonts w:asciiTheme="majorBidi" w:eastAsia="Times New Roman" w:hAnsiTheme="majorBidi" w:cstheme="majorBidi"/>
          <w:szCs w:val="24"/>
        </w:rPr>
        <w:t xml:space="preserve">, targeting high-risk </w:t>
      </w:r>
      <w:del w:id="41" w:author="Katie Hampson" w:date="2022-01-10T13:34:00Z">
        <w:r w:rsidR="00762062" w:rsidDel="007C64E6">
          <w:rPr>
            <w:rFonts w:asciiTheme="majorBidi" w:eastAsia="Times New Roman" w:hAnsiTheme="majorBidi" w:cstheme="majorBidi"/>
            <w:szCs w:val="24"/>
          </w:rPr>
          <w:delText>corridors</w:delText>
        </w:r>
      </w:del>
      <w:ins w:id="42" w:author="Katie Hampson" w:date="2022-01-10T13:34:00Z">
        <w:r w:rsidR="007C64E6">
          <w:rPr>
            <w:rFonts w:asciiTheme="majorBidi" w:eastAsia="Times New Roman" w:hAnsiTheme="majorBidi" w:cstheme="majorBidi"/>
            <w:szCs w:val="24"/>
          </w:rPr>
          <w:t>population</w:t>
        </w:r>
        <w:r w:rsidR="007C64E6">
          <w:rPr>
            <w:rFonts w:asciiTheme="majorBidi" w:eastAsia="Times New Roman" w:hAnsiTheme="majorBidi" w:cstheme="majorBidi"/>
            <w:szCs w:val="24"/>
          </w:rPr>
          <w:t>s</w:t>
        </w:r>
      </w:ins>
      <w:r w:rsidR="00762062">
        <w:rPr>
          <w:rFonts w:asciiTheme="majorBidi" w:eastAsia="Times New Roman" w:hAnsiTheme="majorBidi" w:cstheme="majorBidi"/>
          <w:szCs w:val="24"/>
        </w:rPr>
        <w:t>,</w:t>
      </w:r>
      <w:r w:rsidR="00963D3F">
        <w:rPr>
          <w:rFonts w:asciiTheme="majorBidi" w:eastAsia="Times New Roman" w:hAnsiTheme="majorBidi" w:cstheme="majorBidi"/>
          <w:szCs w:val="24"/>
        </w:rPr>
        <w:t xml:space="preserve"> and monitor</w:t>
      </w:r>
      <w:r w:rsidR="00FF6BFC">
        <w:rPr>
          <w:rFonts w:asciiTheme="majorBidi" w:eastAsia="Times New Roman" w:hAnsiTheme="majorBidi" w:cstheme="majorBidi"/>
          <w:szCs w:val="24"/>
        </w:rPr>
        <w:t>ing</w:t>
      </w:r>
      <w:r w:rsidR="00963D3F">
        <w:rPr>
          <w:rFonts w:asciiTheme="majorBidi" w:eastAsia="Times New Roman" w:hAnsiTheme="majorBidi" w:cstheme="majorBidi"/>
          <w:szCs w:val="24"/>
        </w:rPr>
        <w:t xml:space="preserve"> progress towards </w:t>
      </w:r>
      <w:del w:id="43" w:author="Katie Hampson" w:date="2022-01-10T13:34:00Z">
        <w:r w:rsidR="00963D3F" w:rsidDel="007C64E6">
          <w:rPr>
            <w:rFonts w:asciiTheme="majorBidi" w:eastAsia="Times New Roman" w:hAnsiTheme="majorBidi" w:cstheme="majorBidi"/>
            <w:szCs w:val="24"/>
          </w:rPr>
          <w:delText>Zero by 30</w:delText>
        </w:r>
      </w:del>
      <w:ins w:id="44" w:author="Katie Hampson" w:date="2022-01-10T13:34:00Z">
        <w:r w:rsidR="007C64E6">
          <w:rPr>
            <w:rFonts w:asciiTheme="majorBidi" w:eastAsia="Times New Roman" w:hAnsiTheme="majorBidi" w:cstheme="majorBidi"/>
            <w:szCs w:val="24"/>
          </w:rPr>
          <w:t>elimination</w:t>
        </w:r>
      </w:ins>
      <w:r w:rsidR="00D82D47">
        <w:rPr>
          <w:rFonts w:asciiTheme="majorBidi" w:eastAsia="Times New Roman" w:hAnsiTheme="majorBidi" w:cstheme="majorBidi"/>
          <w:szCs w:val="24"/>
        </w:rPr>
        <w:t xml:space="preserve"> [6]</w:t>
      </w:r>
      <w:r w:rsidR="00D82D47">
        <w:rPr>
          <w:rStyle w:val="FootnoteReference"/>
          <w:rFonts w:asciiTheme="majorBidi" w:eastAsia="Times New Roman" w:hAnsiTheme="majorBidi" w:cstheme="majorBidi"/>
          <w:szCs w:val="24"/>
        </w:rPr>
        <w:footnoteReference w:id="6"/>
      </w:r>
      <w:r w:rsidR="00963D3F">
        <w:rPr>
          <w:rFonts w:asciiTheme="majorBidi" w:eastAsia="Times New Roman" w:hAnsiTheme="majorBidi" w:cstheme="majorBidi"/>
          <w:szCs w:val="24"/>
        </w:rPr>
        <w:t>.</w:t>
      </w:r>
      <w:r w:rsidR="00427A42">
        <w:rPr>
          <w:rFonts w:asciiTheme="majorBidi" w:eastAsia="Times New Roman" w:hAnsiTheme="majorBidi" w:cstheme="majorBidi"/>
          <w:szCs w:val="24"/>
        </w:rPr>
        <w:t xml:space="preserve"> In 2018, the</w:t>
      </w:r>
      <w:r w:rsidR="00FF6BFC">
        <w:rPr>
          <w:rFonts w:asciiTheme="majorBidi" w:eastAsia="Times New Roman" w:hAnsiTheme="majorBidi" w:cstheme="majorBidi"/>
          <w:szCs w:val="24"/>
        </w:rPr>
        <w:t>se</w:t>
      </w:r>
      <w:r w:rsidR="00427A42">
        <w:rPr>
          <w:rFonts w:asciiTheme="majorBidi" w:eastAsia="Times New Roman" w:hAnsiTheme="majorBidi" w:cstheme="majorBidi"/>
          <w:szCs w:val="24"/>
        </w:rPr>
        <w:t xml:space="preserve"> institutions further joined forces </w:t>
      </w:r>
      <w:r w:rsidR="00FF6BFC">
        <w:rPr>
          <w:rFonts w:asciiTheme="majorBidi" w:eastAsia="Times New Roman" w:hAnsiTheme="majorBidi" w:cstheme="majorBidi"/>
          <w:szCs w:val="24"/>
        </w:rPr>
        <w:t>in</w:t>
      </w:r>
      <w:r w:rsidR="00427A42">
        <w:rPr>
          <w:rFonts w:asciiTheme="majorBidi" w:eastAsia="Times New Roman" w:hAnsiTheme="majorBidi" w:cstheme="majorBidi"/>
          <w:szCs w:val="24"/>
        </w:rPr>
        <w:t xml:space="preserve"> leading the United Against Rabies Forum, a platform for </w:t>
      </w:r>
      <w:r w:rsidR="00427A42" w:rsidRPr="00427A42">
        <w:rPr>
          <w:rFonts w:asciiTheme="majorBidi" w:eastAsia="Times New Roman" w:hAnsiTheme="majorBidi" w:cstheme="majorBidi"/>
          <w:szCs w:val="24"/>
        </w:rPr>
        <w:t>global, regional</w:t>
      </w:r>
      <w:r w:rsidR="00FF6BFC">
        <w:rPr>
          <w:rFonts w:asciiTheme="majorBidi" w:eastAsia="Times New Roman" w:hAnsiTheme="majorBidi" w:cstheme="majorBidi"/>
          <w:szCs w:val="24"/>
        </w:rPr>
        <w:t>, national</w:t>
      </w:r>
      <w:r w:rsidR="00427A42" w:rsidRPr="00427A42">
        <w:rPr>
          <w:rFonts w:asciiTheme="majorBidi" w:eastAsia="Times New Roman" w:hAnsiTheme="majorBidi" w:cstheme="majorBidi"/>
          <w:szCs w:val="24"/>
        </w:rPr>
        <w:t xml:space="preserve"> and </w:t>
      </w:r>
      <w:r w:rsidR="00FF6BFC">
        <w:rPr>
          <w:rFonts w:asciiTheme="majorBidi" w:eastAsia="Times New Roman" w:hAnsiTheme="majorBidi" w:cstheme="majorBidi"/>
          <w:szCs w:val="24"/>
        </w:rPr>
        <w:t>local</w:t>
      </w:r>
      <w:r w:rsidR="00427A42">
        <w:rPr>
          <w:rFonts w:asciiTheme="majorBidi" w:eastAsia="Times New Roman" w:hAnsiTheme="majorBidi" w:cstheme="majorBidi"/>
          <w:szCs w:val="24"/>
        </w:rPr>
        <w:t xml:space="preserve"> stakeholders to coordinate and accelerate response</w:t>
      </w:r>
      <w:ins w:id="45" w:author="Katie Hampson" w:date="2022-01-10T13:35:00Z">
        <w:r w:rsidR="007C64E6">
          <w:rPr>
            <w:rFonts w:asciiTheme="majorBidi" w:eastAsia="Times New Roman" w:hAnsiTheme="majorBidi" w:cstheme="majorBidi"/>
            <w:szCs w:val="24"/>
          </w:rPr>
          <w:t>s</w:t>
        </w:r>
      </w:ins>
      <w:r w:rsidR="00427A42">
        <w:rPr>
          <w:rFonts w:asciiTheme="majorBidi" w:eastAsia="Times New Roman" w:hAnsiTheme="majorBidi" w:cstheme="majorBidi"/>
          <w:szCs w:val="24"/>
        </w:rPr>
        <w:t xml:space="preserve"> to dog-mediated rabies [</w:t>
      </w:r>
      <w:r w:rsidR="00D82D47">
        <w:rPr>
          <w:rFonts w:asciiTheme="majorBidi" w:eastAsia="Times New Roman" w:hAnsiTheme="majorBidi" w:cstheme="majorBidi"/>
          <w:szCs w:val="24"/>
        </w:rPr>
        <w:t>7</w:t>
      </w:r>
      <w:r w:rsidR="00427A42">
        <w:rPr>
          <w:rFonts w:asciiTheme="majorBidi" w:eastAsia="Times New Roman" w:hAnsiTheme="majorBidi" w:cstheme="majorBidi"/>
          <w:szCs w:val="24"/>
        </w:rPr>
        <w:t>]</w:t>
      </w:r>
      <w:r w:rsidR="00427A42">
        <w:rPr>
          <w:rStyle w:val="FootnoteReference"/>
          <w:rFonts w:asciiTheme="majorBidi" w:eastAsia="Times New Roman" w:hAnsiTheme="majorBidi" w:cstheme="majorBidi"/>
          <w:szCs w:val="24"/>
        </w:rPr>
        <w:footnoteReference w:id="7"/>
      </w:r>
      <w:r w:rsidR="00427A42">
        <w:rPr>
          <w:rFonts w:asciiTheme="majorBidi" w:eastAsia="Times New Roman" w:hAnsiTheme="majorBidi" w:cstheme="majorBidi"/>
          <w:szCs w:val="24"/>
        </w:rPr>
        <w:t xml:space="preserve">. </w:t>
      </w:r>
    </w:p>
    <w:p w14:paraId="1C16E98D" w14:textId="77777777" w:rsidR="0011455D" w:rsidRDefault="00FF6BFC" w:rsidP="00524308">
      <w:pPr>
        <w:spacing w:after="0"/>
        <w:rPr>
          <w:rFonts w:asciiTheme="majorBidi" w:eastAsia="Times New Roman" w:hAnsiTheme="majorBidi" w:cstheme="majorBidi"/>
          <w:szCs w:val="24"/>
        </w:rPr>
      </w:pPr>
      <w:r>
        <w:rPr>
          <w:rFonts w:asciiTheme="majorBidi" w:eastAsia="Times New Roman" w:hAnsiTheme="majorBidi" w:cstheme="majorBidi"/>
          <w:szCs w:val="24"/>
        </w:rPr>
        <w:lastRenderedPageBreak/>
        <w:t xml:space="preserve">As </w:t>
      </w:r>
      <w:r w:rsidR="00E27E97">
        <w:rPr>
          <w:rFonts w:asciiTheme="majorBidi" w:eastAsia="Times New Roman" w:hAnsiTheme="majorBidi" w:cstheme="majorBidi"/>
          <w:szCs w:val="24"/>
        </w:rPr>
        <w:t xml:space="preserve">a Neglected Tropical Disease (NTD), </w:t>
      </w:r>
      <w:r>
        <w:rPr>
          <w:rFonts w:asciiTheme="majorBidi" w:eastAsia="Times New Roman" w:hAnsiTheme="majorBidi" w:cstheme="majorBidi"/>
          <w:szCs w:val="24"/>
        </w:rPr>
        <w:t>rabies</w:t>
      </w:r>
      <w:r w:rsidR="00E27E97">
        <w:rPr>
          <w:rFonts w:asciiTheme="majorBidi" w:eastAsia="Times New Roman" w:hAnsiTheme="majorBidi" w:cstheme="majorBidi"/>
          <w:szCs w:val="24"/>
        </w:rPr>
        <w:t xml:space="preserve"> </w:t>
      </w:r>
      <w:r w:rsidR="00346AAE">
        <w:rPr>
          <w:rFonts w:asciiTheme="majorBidi" w:eastAsia="Times New Roman" w:hAnsiTheme="majorBidi" w:cstheme="majorBidi"/>
          <w:szCs w:val="24"/>
        </w:rPr>
        <w:t xml:space="preserve">also </w:t>
      </w:r>
      <w:r w:rsidR="00E27E97">
        <w:rPr>
          <w:rFonts w:asciiTheme="majorBidi" w:eastAsia="Times New Roman" w:hAnsiTheme="majorBidi" w:cstheme="majorBidi"/>
          <w:szCs w:val="24"/>
        </w:rPr>
        <w:t>falls within the scope of the</w:t>
      </w:r>
      <w:r w:rsidR="00C8585F">
        <w:rPr>
          <w:rFonts w:asciiTheme="majorBidi" w:eastAsia="Times New Roman" w:hAnsiTheme="majorBidi" w:cstheme="majorBidi"/>
          <w:szCs w:val="24"/>
        </w:rPr>
        <w:t xml:space="preserve"> WHO’s </w:t>
      </w:r>
      <w:r w:rsidR="00C8585F" w:rsidRPr="00B9250C">
        <w:rPr>
          <w:rFonts w:asciiTheme="majorBidi" w:eastAsia="Times New Roman" w:hAnsiTheme="majorBidi" w:cstheme="majorBidi"/>
          <w:szCs w:val="24"/>
        </w:rPr>
        <w:t>2021-2030 roadmap</w:t>
      </w:r>
      <w:r w:rsidR="00C8585F">
        <w:rPr>
          <w:rFonts w:asciiTheme="majorBidi" w:eastAsia="Times New Roman" w:hAnsiTheme="majorBidi" w:cstheme="majorBidi"/>
          <w:szCs w:val="24"/>
        </w:rPr>
        <w:t xml:space="preserve"> for </w:t>
      </w:r>
      <w:r w:rsidR="00346AAE">
        <w:rPr>
          <w:rFonts w:asciiTheme="majorBidi" w:eastAsia="Times New Roman" w:hAnsiTheme="majorBidi" w:cstheme="majorBidi"/>
          <w:szCs w:val="24"/>
        </w:rPr>
        <w:t xml:space="preserve">the elimination of 20 too-long ignored, yet fully preventable, diseases of poverty that disproportionately affect </w:t>
      </w:r>
      <w:r w:rsidR="00524308">
        <w:rPr>
          <w:rFonts w:asciiTheme="majorBidi" w:eastAsia="Times New Roman" w:hAnsiTheme="majorBidi" w:cstheme="majorBidi"/>
          <w:szCs w:val="24"/>
        </w:rPr>
        <w:t xml:space="preserve">remote, rural, or </w:t>
      </w:r>
      <w:r w:rsidR="00427A42">
        <w:rPr>
          <w:rFonts w:asciiTheme="majorBidi" w:eastAsia="Times New Roman" w:hAnsiTheme="majorBidi" w:cstheme="majorBidi"/>
          <w:szCs w:val="24"/>
        </w:rPr>
        <w:t>underserved</w:t>
      </w:r>
      <w:r w:rsidR="00524308">
        <w:rPr>
          <w:rFonts w:asciiTheme="majorBidi" w:eastAsia="Times New Roman" w:hAnsiTheme="majorBidi" w:cstheme="majorBidi"/>
          <w:szCs w:val="24"/>
        </w:rPr>
        <w:t xml:space="preserve"> communities in </w:t>
      </w:r>
      <w:r w:rsidR="00346AAE">
        <w:rPr>
          <w:rFonts w:asciiTheme="majorBidi" w:eastAsia="Times New Roman" w:hAnsiTheme="majorBidi" w:cstheme="majorBidi"/>
          <w:szCs w:val="24"/>
        </w:rPr>
        <w:t>the Global South</w:t>
      </w:r>
      <w:r w:rsidR="00427A42">
        <w:rPr>
          <w:rFonts w:asciiTheme="majorBidi" w:eastAsia="Times New Roman" w:hAnsiTheme="majorBidi" w:cstheme="majorBidi"/>
          <w:szCs w:val="24"/>
        </w:rPr>
        <w:t xml:space="preserve"> [</w:t>
      </w:r>
      <w:r w:rsidR="00D82D47">
        <w:rPr>
          <w:rFonts w:asciiTheme="majorBidi" w:eastAsia="Times New Roman" w:hAnsiTheme="majorBidi" w:cstheme="majorBidi"/>
          <w:szCs w:val="24"/>
        </w:rPr>
        <w:t>8</w:t>
      </w:r>
      <w:r w:rsidR="00427A42">
        <w:rPr>
          <w:rFonts w:asciiTheme="majorBidi" w:eastAsia="Times New Roman" w:hAnsiTheme="majorBidi" w:cstheme="majorBidi"/>
          <w:szCs w:val="24"/>
        </w:rPr>
        <w:t>]</w:t>
      </w:r>
      <w:r w:rsidR="0099571B">
        <w:rPr>
          <w:rStyle w:val="FootnoteReference"/>
          <w:rFonts w:asciiTheme="majorBidi" w:eastAsia="Times New Roman" w:hAnsiTheme="majorBidi" w:cstheme="majorBidi"/>
          <w:szCs w:val="24"/>
        </w:rPr>
        <w:footnoteReference w:id="8"/>
      </w:r>
      <w:r w:rsidR="00346AAE">
        <w:rPr>
          <w:rFonts w:asciiTheme="majorBidi" w:eastAsia="Times New Roman" w:hAnsiTheme="majorBidi" w:cstheme="majorBidi"/>
          <w:szCs w:val="24"/>
        </w:rPr>
        <w:t xml:space="preserve">. In such a crucial </w:t>
      </w:r>
      <w:r w:rsidR="00B83FCD">
        <w:rPr>
          <w:rFonts w:asciiTheme="majorBidi" w:eastAsia="Times New Roman" w:hAnsiTheme="majorBidi" w:cstheme="majorBidi"/>
          <w:szCs w:val="24"/>
        </w:rPr>
        <w:t>moment</w:t>
      </w:r>
      <w:r w:rsidR="00AD086E">
        <w:rPr>
          <w:rFonts w:asciiTheme="majorBidi" w:eastAsia="Times New Roman" w:hAnsiTheme="majorBidi" w:cstheme="majorBidi"/>
          <w:szCs w:val="24"/>
        </w:rPr>
        <w:t xml:space="preserve"> – the beginning of </w:t>
      </w:r>
      <w:r w:rsidR="0021654F">
        <w:rPr>
          <w:rFonts w:asciiTheme="majorBidi" w:eastAsia="Times New Roman" w:hAnsiTheme="majorBidi" w:cstheme="majorBidi"/>
          <w:szCs w:val="24"/>
        </w:rPr>
        <w:t xml:space="preserve">a </w:t>
      </w:r>
      <w:r w:rsidR="00AD086E">
        <w:rPr>
          <w:rFonts w:asciiTheme="majorBidi" w:eastAsia="Times New Roman" w:hAnsiTheme="majorBidi" w:cstheme="majorBidi"/>
          <w:szCs w:val="24"/>
        </w:rPr>
        <w:t>decade-long</w:t>
      </w:r>
      <w:r w:rsidR="00210AA9">
        <w:rPr>
          <w:rFonts w:asciiTheme="majorBidi" w:eastAsia="Times New Roman" w:hAnsiTheme="majorBidi" w:cstheme="majorBidi"/>
          <w:szCs w:val="24"/>
        </w:rPr>
        <w:t xml:space="preserve">, </w:t>
      </w:r>
      <w:r w:rsidR="0099571B">
        <w:rPr>
          <w:rFonts w:asciiTheme="majorBidi" w:eastAsia="Times New Roman" w:hAnsiTheme="majorBidi" w:cstheme="majorBidi"/>
          <w:szCs w:val="24"/>
        </w:rPr>
        <w:t>intense</w:t>
      </w:r>
      <w:r w:rsidR="00AD086E">
        <w:rPr>
          <w:rFonts w:asciiTheme="majorBidi" w:eastAsia="Times New Roman" w:hAnsiTheme="majorBidi" w:cstheme="majorBidi"/>
          <w:szCs w:val="24"/>
        </w:rPr>
        <w:t xml:space="preserve"> effort – </w:t>
      </w:r>
      <w:r w:rsidR="00FE6CB9">
        <w:rPr>
          <w:rFonts w:asciiTheme="majorBidi" w:eastAsia="Times New Roman" w:hAnsiTheme="majorBidi" w:cstheme="majorBidi"/>
          <w:szCs w:val="24"/>
        </w:rPr>
        <w:t xml:space="preserve">the </w:t>
      </w:r>
      <w:r>
        <w:rPr>
          <w:rFonts w:asciiTheme="majorBidi" w:eastAsia="Times New Roman" w:hAnsiTheme="majorBidi" w:cstheme="majorBidi"/>
          <w:szCs w:val="24"/>
        </w:rPr>
        <w:t>emergence</w:t>
      </w:r>
      <w:r w:rsidR="00383425">
        <w:rPr>
          <w:rFonts w:asciiTheme="majorBidi" w:eastAsia="Times New Roman" w:hAnsiTheme="majorBidi" w:cstheme="majorBidi"/>
          <w:szCs w:val="24"/>
        </w:rPr>
        <w:t xml:space="preserve"> of </w:t>
      </w:r>
      <w:r>
        <w:rPr>
          <w:rFonts w:asciiTheme="majorBidi" w:eastAsia="Times New Roman" w:hAnsiTheme="majorBidi" w:cstheme="majorBidi"/>
          <w:szCs w:val="24"/>
        </w:rPr>
        <w:t>SARS-CoV-2</w:t>
      </w:r>
      <w:r w:rsidR="00B83FCD">
        <w:rPr>
          <w:rFonts w:asciiTheme="majorBidi" w:eastAsia="Times New Roman" w:hAnsiTheme="majorBidi" w:cstheme="majorBidi"/>
          <w:szCs w:val="24"/>
        </w:rPr>
        <w:t xml:space="preserve"> </w:t>
      </w:r>
      <w:r>
        <w:rPr>
          <w:rFonts w:asciiTheme="majorBidi" w:eastAsia="Times New Roman" w:hAnsiTheme="majorBidi" w:cstheme="majorBidi"/>
          <w:szCs w:val="24"/>
        </w:rPr>
        <w:t xml:space="preserve">has </w:t>
      </w:r>
      <w:r w:rsidR="003B52F5">
        <w:rPr>
          <w:rFonts w:asciiTheme="majorBidi" w:eastAsia="Times New Roman" w:hAnsiTheme="majorBidi" w:cstheme="majorBidi"/>
          <w:szCs w:val="24"/>
        </w:rPr>
        <w:t xml:space="preserve">swamped societies and </w:t>
      </w:r>
      <w:r w:rsidR="00210AA9">
        <w:rPr>
          <w:rFonts w:asciiTheme="majorBidi" w:eastAsia="Times New Roman" w:hAnsiTheme="majorBidi" w:cstheme="majorBidi"/>
          <w:szCs w:val="24"/>
        </w:rPr>
        <w:t>put</w:t>
      </w:r>
      <w:r w:rsidR="003B52F5">
        <w:rPr>
          <w:rFonts w:asciiTheme="majorBidi" w:eastAsia="Times New Roman" w:hAnsiTheme="majorBidi" w:cstheme="majorBidi"/>
          <w:szCs w:val="24"/>
        </w:rPr>
        <w:t xml:space="preserve"> </w:t>
      </w:r>
      <w:r w:rsidR="00210AA9">
        <w:rPr>
          <w:rFonts w:asciiTheme="majorBidi" w:eastAsia="Times New Roman" w:hAnsiTheme="majorBidi" w:cstheme="majorBidi"/>
          <w:szCs w:val="24"/>
        </w:rPr>
        <w:t xml:space="preserve">national health systems under </w:t>
      </w:r>
      <w:r w:rsidR="00383425">
        <w:rPr>
          <w:rFonts w:asciiTheme="majorBidi" w:eastAsia="Times New Roman" w:hAnsiTheme="majorBidi" w:cstheme="majorBidi"/>
          <w:szCs w:val="24"/>
        </w:rPr>
        <w:t>immense</w:t>
      </w:r>
      <w:r w:rsidR="00210AA9">
        <w:rPr>
          <w:rFonts w:asciiTheme="majorBidi" w:eastAsia="Times New Roman" w:hAnsiTheme="majorBidi" w:cstheme="majorBidi"/>
          <w:szCs w:val="24"/>
        </w:rPr>
        <w:t xml:space="preserve"> pressure</w:t>
      </w:r>
      <w:r w:rsidR="00797345">
        <w:rPr>
          <w:rFonts w:asciiTheme="majorBidi" w:eastAsia="Times New Roman" w:hAnsiTheme="majorBidi" w:cstheme="majorBidi"/>
          <w:szCs w:val="24"/>
        </w:rPr>
        <w:t xml:space="preserve"> [</w:t>
      </w:r>
      <w:r w:rsidR="00D82D47">
        <w:rPr>
          <w:rFonts w:asciiTheme="majorBidi" w:eastAsia="Times New Roman" w:hAnsiTheme="majorBidi" w:cstheme="majorBidi"/>
          <w:szCs w:val="24"/>
        </w:rPr>
        <w:t>9</w:t>
      </w:r>
      <w:r w:rsidR="00797345">
        <w:rPr>
          <w:rFonts w:asciiTheme="majorBidi" w:eastAsia="Times New Roman" w:hAnsiTheme="majorBidi" w:cstheme="majorBidi"/>
          <w:szCs w:val="24"/>
        </w:rPr>
        <w:t>]</w:t>
      </w:r>
      <w:r w:rsidR="007A7FF5">
        <w:rPr>
          <w:rStyle w:val="FootnoteReference"/>
          <w:rFonts w:asciiTheme="majorBidi" w:eastAsia="Times New Roman" w:hAnsiTheme="majorBidi" w:cstheme="majorBidi"/>
          <w:szCs w:val="24"/>
        </w:rPr>
        <w:footnoteReference w:id="9"/>
      </w:r>
      <w:r w:rsidR="00210AA9">
        <w:rPr>
          <w:rFonts w:asciiTheme="majorBidi" w:eastAsia="Times New Roman" w:hAnsiTheme="majorBidi" w:cstheme="majorBidi"/>
          <w:szCs w:val="24"/>
        </w:rPr>
        <w:t>.</w:t>
      </w:r>
      <w:r w:rsidR="00797345">
        <w:rPr>
          <w:rFonts w:asciiTheme="majorBidi" w:eastAsia="Times New Roman" w:hAnsiTheme="majorBidi" w:cstheme="majorBidi"/>
          <w:szCs w:val="24"/>
        </w:rPr>
        <w:t xml:space="preserve"> </w:t>
      </w:r>
      <w:r w:rsidR="007A7FF5">
        <w:rPr>
          <w:rFonts w:asciiTheme="majorBidi" w:eastAsia="Times New Roman" w:hAnsiTheme="majorBidi" w:cstheme="majorBidi"/>
          <w:szCs w:val="24"/>
        </w:rPr>
        <w:t xml:space="preserve">As </w:t>
      </w:r>
      <w:r>
        <w:rPr>
          <w:rFonts w:asciiTheme="majorBidi" w:eastAsia="Times New Roman" w:hAnsiTheme="majorBidi" w:cstheme="majorBidi"/>
          <w:szCs w:val="24"/>
        </w:rPr>
        <w:t xml:space="preserve">NTD </w:t>
      </w:r>
      <w:r w:rsidR="00797345">
        <w:rPr>
          <w:rFonts w:asciiTheme="majorBidi" w:eastAsia="Times New Roman" w:hAnsiTheme="majorBidi" w:cstheme="majorBidi"/>
          <w:szCs w:val="24"/>
        </w:rPr>
        <w:t xml:space="preserve">interventions </w:t>
      </w:r>
      <w:r>
        <w:rPr>
          <w:rFonts w:asciiTheme="majorBidi" w:eastAsia="Times New Roman" w:hAnsiTheme="majorBidi" w:cstheme="majorBidi"/>
          <w:szCs w:val="24"/>
        </w:rPr>
        <w:t xml:space="preserve">are </w:t>
      </w:r>
      <w:r w:rsidR="00797345">
        <w:rPr>
          <w:rFonts w:asciiTheme="majorBidi" w:eastAsia="Times New Roman" w:hAnsiTheme="majorBidi" w:cstheme="majorBidi"/>
          <w:szCs w:val="24"/>
        </w:rPr>
        <w:t>implemented at the community</w:t>
      </w:r>
      <w:r w:rsidR="00E709E8">
        <w:rPr>
          <w:rFonts w:asciiTheme="majorBidi" w:eastAsia="Times New Roman" w:hAnsiTheme="majorBidi" w:cstheme="majorBidi"/>
          <w:szCs w:val="24"/>
        </w:rPr>
        <w:t xml:space="preserve"> </w:t>
      </w:r>
      <w:r w:rsidR="00797345">
        <w:rPr>
          <w:rFonts w:asciiTheme="majorBidi" w:eastAsia="Times New Roman" w:hAnsiTheme="majorBidi" w:cstheme="majorBidi"/>
          <w:szCs w:val="24"/>
        </w:rPr>
        <w:t xml:space="preserve">level, </w:t>
      </w:r>
      <w:r>
        <w:rPr>
          <w:rFonts w:asciiTheme="majorBidi" w:eastAsia="Times New Roman" w:hAnsiTheme="majorBidi" w:cstheme="majorBidi"/>
          <w:szCs w:val="24"/>
        </w:rPr>
        <w:t>these</w:t>
      </w:r>
      <w:r w:rsidR="001B7AE9">
        <w:rPr>
          <w:rFonts w:asciiTheme="majorBidi" w:eastAsia="Times New Roman" w:hAnsiTheme="majorBidi" w:cstheme="majorBidi"/>
          <w:szCs w:val="24"/>
        </w:rPr>
        <w:t xml:space="preserve"> control programs</w:t>
      </w:r>
      <w:r w:rsidR="00797345">
        <w:rPr>
          <w:rFonts w:asciiTheme="majorBidi" w:eastAsia="Times New Roman" w:hAnsiTheme="majorBidi" w:cstheme="majorBidi"/>
          <w:szCs w:val="24"/>
        </w:rPr>
        <w:t xml:space="preserve"> have been particularly affected</w:t>
      </w:r>
      <w:r w:rsidR="00FE6CB9">
        <w:rPr>
          <w:rFonts w:asciiTheme="majorBidi" w:eastAsia="Times New Roman" w:hAnsiTheme="majorBidi" w:cstheme="majorBidi"/>
          <w:szCs w:val="24"/>
        </w:rPr>
        <w:t xml:space="preserve">. </w:t>
      </w:r>
      <w:r w:rsidR="002E0D73">
        <w:rPr>
          <w:rFonts w:asciiTheme="majorBidi" w:eastAsia="Times New Roman" w:hAnsiTheme="majorBidi" w:cstheme="majorBidi"/>
          <w:szCs w:val="24"/>
        </w:rPr>
        <w:t xml:space="preserve">According to a model-based </w:t>
      </w:r>
      <w:r>
        <w:rPr>
          <w:rFonts w:asciiTheme="majorBidi" w:eastAsia="Times New Roman" w:hAnsiTheme="majorBidi" w:cstheme="majorBidi"/>
          <w:szCs w:val="24"/>
        </w:rPr>
        <w:t>assessment</w:t>
      </w:r>
      <w:r w:rsidR="002E0D73">
        <w:rPr>
          <w:rFonts w:asciiTheme="majorBidi" w:eastAsia="Times New Roman" w:hAnsiTheme="majorBidi" w:cstheme="majorBidi"/>
          <w:szCs w:val="24"/>
        </w:rPr>
        <w:t xml:space="preserve"> of the </w:t>
      </w:r>
      <w:r w:rsidR="002E0D73">
        <w:t>impact on the achievement of the 2030 goals for seven NTDs (not including rabies)</w:t>
      </w:r>
      <w:r w:rsidR="002E0D73">
        <w:rPr>
          <w:rFonts w:asciiTheme="majorBidi" w:eastAsia="Times New Roman" w:hAnsiTheme="majorBidi" w:cstheme="majorBidi"/>
          <w:szCs w:val="24"/>
        </w:rPr>
        <w:t xml:space="preserve">, most </w:t>
      </w:r>
      <w:r w:rsidR="00524308" w:rsidRPr="00B9250C">
        <w:rPr>
          <w:rFonts w:asciiTheme="majorBidi" w:eastAsia="Times New Roman" w:hAnsiTheme="majorBidi" w:cstheme="majorBidi"/>
          <w:szCs w:val="24"/>
        </w:rPr>
        <w:t xml:space="preserve">programs </w:t>
      </w:r>
      <w:r>
        <w:rPr>
          <w:rFonts w:asciiTheme="majorBidi" w:eastAsia="Times New Roman" w:hAnsiTheme="majorBidi" w:cstheme="majorBidi"/>
          <w:szCs w:val="24"/>
        </w:rPr>
        <w:t xml:space="preserve">are expected </w:t>
      </w:r>
      <w:r>
        <w:t>to</w:t>
      </w:r>
      <w:r w:rsidR="00185FA8">
        <w:t xml:space="preserve"> be</w:t>
      </w:r>
      <w:r w:rsidR="002E0D73">
        <w:t xml:space="preserve"> able to recover from </w:t>
      </w:r>
      <w:r w:rsidR="00524308" w:rsidRPr="00B9250C">
        <w:rPr>
          <w:rFonts w:asciiTheme="majorBidi" w:eastAsia="Times New Roman" w:hAnsiTheme="majorBidi" w:cstheme="majorBidi"/>
          <w:szCs w:val="24"/>
        </w:rPr>
        <w:t>a 1-year interruption</w:t>
      </w:r>
      <w:r>
        <w:rPr>
          <w:rFonts w:asciiTheme="majorBidi" w:eastAsia="Times New Roman" w:hAnsiTheme="majorBidi" w:cstheme="majorBidi"/>
          <w:szCs w:val="24"/>
        </w:rPr>
        <w:t xml:space="preserve">. </w:t>
      </w:r>
      <w:r>
        <w:t xml:space="preserve">However, </w:t>
      </w:r>
      <w:r w:rsidR="00524308" w:rsidRPr="00B9250C">
        <w:rPr>
          <w:rFonts w:asciiTheme="majorBidi" w:eastAsia="Times New Roman" w:hAnsiTheme="majorBidi" w:cstheme="majorBidi"/>
          <w:szCs w:val="24"/>
        </w:rPr>
        <w:t xml:space="preserve">longer delays </w:t>
      </w:r>
      <w:r>
        <w:rPr>
          <w:rFonts w:asciiTheme="majorBidi" w:eastAsia="Times New Roman" w:hAnsiTheme="majorBidi" w:cstheme="majorBidi"/>
          <w:szCs w:val="24"/>
        </w:rPr>
        <w:t xml:space="preserve">as we are witnessing, </w:t>
      </w:r>
      <w:r w:rsidR="00524308" w:rsidRPr="00B9250C">
        <w:rPr>
          <w:rFonts w:asciiTheme="majorBidi" w:eastAsia="Times New Roman" w:hAnsiTheme="majorBidi" w:cstheme="majorBidi"/>
          <w:szCs w:val="24"/>
        </w:rPr>
        <w:t xml:space="preserve">will inevitably </w:t>
      </w:r>
      <w:r w:rsidR="002E0D73" w:rsidRPr="00B9250C">
        <w:rPr>
          <w:rFonts w:asciiTheme="majorBidi" w:eastAsia="Times New Roman" w:hAnsiTheme="majorBidi" w:cstheme="majorBidi"/>
          <w:szCs w:val="24"/>
        </w:rPr>
        <w:t>necessitate</w:t>
      </w:r>
      <w:r w:rsidR="00524308" w:rsidRPr="00B9250C">
        <w:rPr>
          <w:rFonts w:asciiTheme="majorBidi" w:eastAsia="Times New Roman" w:hAnsiTheme="majorBidi" w:cstheme="majorBidi"/>
          <w:szCs w:val="24"/>
        </w:rPr>
        <w:t xml:space="preserve"> more intensive </w:t>
      </w:r>
      <w:r>
        <w:rPr>
          <w:rFonts w:asciiTheme="majorBidi" w:eastAsia="Times New Roman" w:hAnsiTheme="majorBidi" w:cstheme="majorBidi"/>
          <w:szCs w:val="24"/>
        </w:rPr>
        <w:t>remedial</w:t>
      </w:r>
      <w:r w:rsidR="00524308" w:rsidRPr="00B9250C">
        <w:rPr>
          <w:rFonts w:asciiTheme="majorBidi" w:eastAsia="Times New Roman" w:hAnsiTheme="majorBidi" w:cstheme="majorBidi"/>
          <w:szCs w:val="24"/>
        </w:rPr>
        <w:t xml:space="preserve"> strategies </w:t>
      </w:r>
      <w:r w:rsidR="0011455D">
        <w:rPr>
          <w:rFonts w:asciiTheme="majorBidi" w:eastAsia="Times New Roman" w:hAnsiTheme="majorBidi" w:cstheme="majorBidi"/>
          <w:szCs w:val="24"/>
        </w:rPr>
        <w:t>and will increase the</w:t>
      </w:r>
      <w:r>
        <w:rPr>
          <w:rFonts w:asciiTheme="majorBidi" w:eastAsia="Times New Roman" w:hAnsiTheme="majorBidi" w:cstheme="majorBidi"/>
          <w:szCs w:val="24"/>
        </w:rPr>
        <w:t>ir</w:t>
      </w:r>
      <w:r w:rsidR="0011455D">
        <w:rPr>
          <w:rFonts w:asciiTheme="majorBidi" w:eastAsia="Times New Roman" w:hAnsiTheme="majorBidi" w:cstheme="majorBidi"/>
          <w:szCs w:val="24"/>
        </w:rPr>
        <w:t xml:space="preserve"> burden [</w:t>
      </w:r>
      <w:r w:rsidR="00D82D47">
        <w:rPr>
          <w:rFonts w:asciiTheme="majorBidi" w:eastAsia="Times New Roman" w:hAnsiTheme="majorBidi" w:cstheme="majorBidi"/>
          <w:szCs w:val="24"/>
        </w:rPr>
        <w:t>10]</w:t>
      </w:r>
      <w:r w:rsidR="0011455D">
        <w:rPr>
          <w:rStyle w:val="FootnoteReference"/>
          <w:rFonts w:asciiTheme="majorBidi" w:eastAsia="Times New Roman" w:hAnsiTheme="majorBidi" w:cstheme="majorBidi"/>
          <w:szCs w:val="24"/>
        </w:rPr>
        <w:footnoteReference w:id="10"/>
      </w:r>
      <w:r w:rsidR="0011455D">
        <w:rPr>
          <w:rFonts w:asciiTheme="majorBidi" w:eastAsia="Times New Roman" w:hAnsiTheme="majorBidi" w:cstheme="majorBidi"/>
          <w:szCs w:val="24"/>
        </w:rPr>
        <w:t>.</w:t>
      </w:r>
      <w:r w:rsidR="001B7AE9">
        <w:rPr>
          <w:rFonts w:asciiTheme="majorBidi" w:eastAsia="Times New Roman" w:hAnsiTheme="majorBidi" w:cstheme="majorBidi"/>
          <w:szCs w:val="24"/>
        </w:rPr>
        <w:t xml:space="preserve"> </w:t>
      </w:r>
      <w:r w:rsidR="00A34B1D">
        <w:rPr>
          <w:rFonts w:asciiTheme="majorBidi" w:eastAsia="Times New Roman" w:hAnsiTheme="majorBidi" w:cstheme="majorBidi"/>
          <w:szCs w:val="24"/>
        </w:rPr>
        <w:t>Of all NTD interventions, programs that relied on mass treatment/preventive chemotherapy were</w:t>
      </w:r>
      <w:r>
        <w:rPr>
          <w:rFonts w:asciiTheme="majorBidi" w:eastAsia="Times New Roman" w:hAnsiTheme="majorBidi" w:cstheme="majorBidi"/>
          <w:szCs w:val="24"/>
        </w:rPr>
        <w:t xml:space="preserve"> reportedly</w:t>
      </w:r>
      <w:r w:rsidR="00A34B1D">
        <w:rPr>
          <w:rFonts w:asciiTheme="majorBidi" w:eastAsia="Times New Roman" w:hAnsiTheme="majorBidi" w:cstheme="majorBidi"/>
          <w:szCs w:val="24"/>
        </w:rPr>
        <w:t xml:space="preserve"> the most frequent</w:t>
      </w:r>
      <w:r>
        <w:rPr>
          <w:rFonts w:asciiTheme="majorBidi" w:eastAsia="Times New Roman" w:hAnsiTheme="majorBidi" w:cstheme="majorBidi"/>
          <w:szCs w:val="24"/>
        </w:rPr>
        <w:t xml:space="preserve"> </w:t>
      </w:r>
      <w:r w:rsidR="00A34B1D">
        <w:rPr>
          <w:rFonts w:asciiTheme="majorBidi" w:eastAsia="Times New Roman" w:hAnsiTheme="majorBidi" w:cstheme="majorBidi"/>
          <w:szCs w:val="24"/>
        </w:rPr>
        <w:t>and severely affected by the pandemic [1</w:t>
      </w:r>
      <w:r w:rsidR="00D82D47">
        <w:rPr>
          <w:rFonts w:asciiTheme="majorBidi" w:eastAsia="Times New Roman" w:hAnsiTheme="majorBidi" w:cstheme="majorBidi"/>
          <w:szCs w:val="24"/>
        </w:rPr>
        <w:t>1</w:t>
      </w:r>
      <w:r w:rsidR="00A34B1D">
        <w:rPr>
          <w:rFonts w:asciiTheme="majorBidi" w:eastAsia="Times New Roman" w:hAnsiTheme="majorBidi" w:cstheme="majorBidi"/>
          <w:szCs w:val="24"/>
        </w:rPr>
        <w:t>]</w:t>
      </w:r>
      <w:r w:rsidR="00A34B1D">
        <w:rPr>
          <w:rStyle w:val="FootnoteReference"/>
          <w:rFonts w:asciiTheme="majorBidi" w:eastAsia="Times New Roman" w:hAnsiTheme="majorBidi" w:cstheme="majorBidi"/>
          <w:szCs w:val="24"/>
        </w:rPr>
        <w:footnoteReference w:id="11"/>
      </w:r>
      <w:r w:rsidR="00A34B1D">
        <w:rPr>
          <w:rFonts w:asciiTheme="majorBidi" w:eastAsia="Times New Roman" w:hAnsiTheme="majorBidi" w:cstheme="majorBidi"/>
          <w:szCs w:val="24"/>
        </w:rPr>
        <w:t>.</w:t>
      </w:r>
    </w:p>
    <w:p w14:paraId="360A7FB2" w14:textId="7FDB2E62" w:rsidR="00566701" w:rsidRDefault="00D102EC" w:rsidP="00B83FCD">
      <w:pPr>
        <w:spacing w:after="0"/>
        <w:rPr>
          <w:rFonts w:asciiTheme="majorBidi" w:hAnsiTheme="majorBidi" w:cstheme="majorBidi"/>
          <w:szCs w:val="24"/>
          <w:shd w:val="clear" w:color="auto" w:fill="FFFFFF"/>
        </w:rPr>
      </w:pPr>
      <w:r>
        <w:rPr>
          <w:rFonts w:asciiTheme="majorBidi" w:hAnsiTheme="majorBidi" w:cstheme="majorBidi"/>
          <w:szCs w:val="24"/>
          <w:shd w:val="clear" w:color="auto" w:fill="FFFFFF"/>
        </w:rPr>
        <w:t xml:space="preserve">With regards to rabies, </w:t>
      </w:r>
      <w:r w:rsidR="00FF6BFC">
        <w:rPr>
          <w:rFonts w:asciiTheme="majorBidi" w:hAnsiTheme="majorBidi" w:cstheme="majorBidi"/>
          <w:szCs w:val="24"/>
          <w:shd w:val="clear" w:color="auto" w:fill="FFFFFF"/>
        </w:rPr>
        <w:t xml:space="preserve">there is limited </w:t>
      </w:r>
      <w:r>
        <w:rPr>
          <w:rFonts w:asciiTheme="majorBidi" w:hAnsiTheme="majorBidi" w:cstheme="majorBidi"/>
          <w:szCs w:val="24"/>
          <w:shd w:val="clear" w:color="auto" w:fill="FFFFFF"/>
        </w:rPr>
        <w:t xml:space="preserve">literature on the effect of the pandemic. </w:t>
      </w:r>
      <w:r w:rsidR="00FF6BFC">
        <w:rPr>
          <w:rFonts w:asciiTheme="majorBidi" w:hAnsiTheme="majorBidi" w:cstheme="majorBidi"/>
          <w:szCs w:val="24"/>
          <w:shd w:val="clear" w:color="auto" w:fill="FFFFFF"/>
        </w:rPr>
        <w:t>I</w:t>
      </w:r>
      <w:r w:rsidR="0011455D" w:rsidRPr="0011455D">
        <w:rPr>
          <w:rFonts w:asciiTheme="majorBidi" w:hAnsiTheme="majorBidi" w:cstheme="majorBidi"/>
          <w:szCs w:val="24"/>
          <w:shd w:val="clear" w:color="auto" w:fill="FFFFFF"/>
        </w:rPr>
        <w:t>n the Peruvian city of Arequipa</w:t>
      </w:r>
      <w:r w:rsidR="00FF6BFC">
        <w:rPr>
          <w:rFonts w:asciiTheme="majorBidi" w:hAnsiTheme="majorBidi" w:cstheme="majorBidi"/>
          <w:szCs w:val="24"/>
          <w:shd w:val="clear" w:color="auto" w:fill="FFFFFF"/>
        </w:rPr>
        <w:t xml:space="preserve"> where transboundary spread led to re-emergence of rabies in 2015, modeling </w:t>
      </w:r>
      <w:r w:rsidR="0011455D" w:rsidRPr="0011455D">
        <w:rPr>
          <w:rFonts w:asciiTheme="majorBidi" w:hAnsiTheme="majorBidi" w:cstheme="majorBidi"/>
          <w:szCs w:val="24"/>
          <w:shd w:val="clear" w:color="auto" w:fill="FFFFFF"/>
        </w:rPr>
        <w:t>suggest</w:t>
      </w:r>
      <w:r w:rsidR="007C3E11">
        <w:rPr>
          <w:rFonts w:asciiTheme="majorBidi" w:hAnsiTheme="majorBidi" w:cstheme="majorBidi"/>
          <w:szCs w:val="24"/>
          <w:shd w:val="clear" w:color="auto" w:fill="FFFFFF"/>
        </w:rPr>
        <w:t>ed</w:t>
      </w:r>
      <w:r w:rsidR="0011455D" w:rsidRPr="0011455D">
        <w:rPr>
          <w:rFonts w:asciiTheme="majorBidi" w:hAnsiTheme="majorBidi" w:cstheme="majorBidi"/>
          <w:szCs w:val="24"/>
          <w:shd w:val="clear" w:color="auto" w:fill="FFFFFF"/>
        </w:rPr>
        <w:t xml:space="preserve"> that reduced dog vaccinations </w:t>
      </w:r>
      <w:r w:rsidR="007C3E11">
        <w:rPr>
          <w:rFonts w:asciiTheme="majorBidi" w:hAnsiTheme="majorBidi" w:cstheme="majorBidi"/>
          <w:szCs w:val="24"/>
          <w:shd w:val="clear" w:color="auto" w:fill="FFFFFF"/>
        </w:rPr>
        <w:t xml:space="preserve">and decreased surveillance </w:t>
      </w:r>
      <w:r w:rsidR="009F1912">
        <w:rPr>
          <w:rFonts w:asciiTheme="majorBidi" w:hAnsiTheme="majorBidi" w:cstheme="majorBidi"/>
          <w:szCs w:val="24"/>
          <w:shd w:val="clear" w:color="auto" w:fill="FFFFFF"/>
        </w:rPr>
        <w:t xml:space="preserve">during the pandemic </w:t>
      </w:r>
      <w:r w:rsidR="007C3E11" w:rsidRPr="007C3E11">
        <w:rPr>
          <w:rFonts w:asciiTheme="majorBidi" w:hAnsiTheme="majorBidi" w:cstheme="majorBidi"/>
          <w:szCs w:val="24"/>
          <w:shd w:val="clear" w:color="auto" w:fill="FFFFFF"/>
        </w:rPr>
        <w:t xml:space="preserve">lead </w:t>
      </w:r>
      <w:r w:rsidR="0011455D" w:rsidRPr="0011455D">
        <w:rPr>
          <w:rFonts w:asciiTheme="majorBidi" w:hAnsiTheme="majorBidi" w:cstheme="majorBidi"/>
          <w:szCs w:val="24"/>
          <w:shd w:val="clear" w:color="auto" w:fill="FFFFFF"/>
        </w:rPr>
        <w:t>to a</w:t>
      </w:r>
      <w:r w:rsidR="00FF6BFC">
        <w:rPr>
          <w:rFonts w:asciiTheme="majorBidi" w:hAnsiTheme="majorBidi" w:cstheme="majorBidi"/>
          <w:szCs w:val="24"/>
          <w:shd w:val="clear" w:color="auto" w:fill="FFFFFF"/>
        </w:rPr>
        <w:t xml:space="preserve">n observed </w:t>
      </w:r>
      <w:r w:rsidR="0011455D" w:rsidRPr="0011455D">
        <w:rPr>
          <w:rFonts w:asciiTheme="majorBidi" w:hAnsiTheme="majorBidi" w:cstheme="majorBidi"/>
          <w:szCs w:val="24"/>
          <w:shd w:val="clear" w:color="auto" w:fill="FFFFFF"/>
        </w:rPr>
        <w:t xml:space="preserve">rise in cases and spread to </w:t>
      </w:r>
      <w:r w:rsidR="00FF6BFC">
        <w:rPr>
          <w:rFonts w:asciiTheme="majorBidi" w:hAnsiTheme="majorBidi" w:cstheme="majorBidi"/>
          <w:szCs w:val="24"/>
          <w:shd w:val="clear" w:color="auto" w:fill="FFFFFF"/>
        </w:rPr>
        <w:t xml:space="preserve">a </w:t>
      </w:r>
      <w:r w:rsidR="007C3E11">
        <w:rPr>
          <w:rFonts w:asciiTheme="majorBidi" w:hAnsiTheme="majorBidi" w:cstheme="majorBidi"/>
          <w:szCs w:val="24"/>
          <w:shd w:val="clear" w:color="auto" w:fill="FFFFFF"/>
        </w:rPr>
        <w:t>ne</w:t>
      </w:r>
      <w:r w:rsidR="00FF6BFC">
        <w:rPr>
          <w:rFonts w:asciiTheme="majorBidi" w:hAnsiTheme="majorBidi" w:cstheme="majorBidi"/>
          <w:szCs w:val="24"/>
          <w:shd w:val="clear" w:color="auto" w:fill="FFFFFF"/>
        </w:rPr>
        <w:t>arby</w:t>
      </w:r>
      <w:r w:rsidR="0011455D" w:rsidRPr="0011455D">
        <w:rPr>
          <w:rFonts w:asciiTheme="majorBidi" w:hAnsiTheme="majorBidi" w:cstheme="majorBidi"/>
          <w:szCs w:val="24"/>
          <w:shd w:val="clear" w:color="auto" w:fill="FFFFFF"/>
        </w:rPr>
        <w:t xml:space="preserve"> </w:t>
      </w:r>
      <w:r w:rsidR="00FF6BFC">
        <w:rPr>
          <w:rFonts w:asciiTheme="majorBidi" w:hAnsiTheme="majorBidi" w:cstheme="majorBidi"/>
          <w:szCs w:val="24"/>
          <w:shd w:val="clear" w:color="auto" w:fill="FFFFFF"/>
        </w:rPr>
        <w:t xml:space="preserve">city </w:t>
      </w:r>
      <w:r w:rsidR="007C3E11">
        <w:rPr>
          <w:rFonts w:asciiTheme="majorBidi" w:hAnsiTheme="majorBidi" w:cstheme="majorBidi"/>
          <w:szCs w:val="24"/>
          <w:shd w:val="clear" w:color="auto" w:fill="FFFFFF"/>
        </w:rPr>
        <w:t>[</w:t>
      </w:r>
      <w:r w:rsidR="00185FA8">
        <w:rPr>
          <w:rFonts w:asciiTheme="majorBidi" w:hAnsiTheme="majorBidi" w:cstheme="majorBidi"/>
          <w:szCs w:val="24"/>
          <w:shd w:val="clear" w:color="auto" w:fill="FFFFFF"/>
        </w:rPr>
        <w:t>1</w:t>
      </w:r>
      <w:r w:rsidR="00D82D47">
        <w:rPr>
          <w:rFonts w:asciiTheme="majorBidi" w:hAnsiTheme="majorBidi" w:cstheme="majorBidi"/>
          <w:szCs w:val="24"/>
          <w:shd w:val="clear" w:color="auto" w:fill="FFFFFF"/>
        </w:rPr>
        <w:t>2</w:t>
      </w:r>
      <w:r w:rsidR="007C3E11">
        <w:rPr>
          <w:rFonts w:asciiTheme="majorBidi" w:hAnsiTheme="majorBidi" w:cstheme="majorBidi"/>
          <w:szCs w:val="24"/>
          <w:shd w:val="clear" w:color="auto" w:fill="FFFFFF"/>
        </w:rPr>
        <w:t>]</w:t>
      </w:r>
      <w:r w:rsidR="007C3E11">
        <w:rPr>
          <w:rStyle w:val="FootnoteReference"/>
          <w:rFonts w:asciiTheme="majorBidi" w:hAnsiTheme="majorBidi" w:cstheme="majorBidi"/>
          <w:szCs w:val="24"/>
          <w:shd w:val="clear" w:color="auto" w:fill="FFFFFF"/>
        </w:rPr>
        <w:footnoteReference w:id="12"/>
      </w:r>
      <w:r w:rsidR="00A34B1D">
        <w:rPr>
          <w:rFonts w:asciiTheme="majorBidi" w:hAnsiTheme="majorBidi" w:cstheme="majorBidi"/>
          <w:szCs w:val="24"/>
          <w:shd w:val="clear" w:color="auto" w:fill="FFFFFF"/>
        </w:rPr>
        <w:t>.</w:t>
      </w:r>
      <w:r w:rsidR="00D1193F">
        <w:rPr>
          <w:rFonts w:asciiTheme="majorBidi" w:hAnsiTheme="majorBidi" w:cstheme="majorBidi"/>
          <w:szCs w:val="24"/>
          <w:shd w:val="clear" w:color="auto" w:fill="FFFFFF"/>
        </w:rPr>
        <w:t xml:space="preserve"> </w:t>
      </w:r>
      <w:del w:id="46" w:author="Katie Hampson" w:date="2022-01-10T13:37:00Z">
        <w:r w:rsidR="00D1193F" w:rsidDel="00B74DF5">
          <w:rPr>
            <w:rFonts w:asciiTheme="majorBidi" w:hAnsiTheme="majorBidi" w:cstheme="majorBidi"/>
            <w:szCs w:val="24"/>
            <w:shd w:val="clear" w:color="auto" w:fill="FFFFFF"/>
          </w:rPr>
          <w:delText xml:space="preserve">Pakistani scholars </w:delText>
        </w:r>
        <w:r w:rsidR="00742382" w:rsidDel="00B74DF5">
          <w:rPr>
            <w:rFonts w:asciiTheme="majorBidi" w:hAnsiTheme="majorBidi" w:cstheme="majorBidi"/>
            <w:szCs w:val="24"/>
            <w:shd w:val="clear" w:color="auto" w:fill="FFFFFF"/>
          </w:rPr>
          <w:delText>reported</w:delText>
        </w:r>
        <w:r w:rsidR="00D1193F" w:rsidDel="00B74DF5">
          <w:rPr>
            <w:rFonts w:asciiTheme="majorBidi" w:hAnsiTheme="majorBidi" w:cstheme="majorBidi"/>
            <w:szCs w:val="24"/>
            <w:shd w:val="clear" w:color="auto" w:fill="FFFFFF"/>
          </w:rPr>
          <w:delText xml:space="preserve"> c</w:delText>
        </w:r>
      </w:del>
      <w:ins w:id="47" w:author="Katie Hampson" w:date="2022-01-10T13:37:00Z">
        <w:r w:rsidR="00B74DF5">
          <w:rPr>
            <w:rFonts w:asciiTheme="majorBidi" w:hAnsiTheme="majorBidi" w:cstheme="majorBidi"/>
            <w:szCs w:val="24"/>
            <w:shd w:val="clear" w:color="auto" w:fill="FFFFFF"/>
          </w:rPr>
          <w:t>C</w:t>
        </w:r>
      </w:ins>
      <w:r w:rsidR="00D1193F">
        <w:rPr>
          <w:rFonts w:asciiTheme="majorBidi" w:hAnsiTheme="majorBidi" w:cstheme="majorBidi"/>
          <w:szCs w:val="24"/>
          <w:shd w:val="clear" w:color="auto" w:fill="FFFFFF"/>
        </w:rPr>
        <w:t>oncern</w:t>
      </w:r>
      <w:r w:rsidR="00742382">
        <w:rPr>
          <w:rFonts w:asciiTheme="majorBidi" w:hAnsiTheme="majorBidi" w:cstheme="majorBidi"/>
          <w:szCs w:val="24"/>
          <w:shd w:val="clear" w:color="auto" w:fill="FFFFFF"/>
        </w:rPr>
        <w:t>s</w:t>
      </w:r>
      <w:r w:rsidR="00D1193F">
        <w:rPr>
          <w:rFonts w:asciiTheme="majorBidi" w:hAnsiTheme="majorBidi" w:cstheme="majorBidi"/>
          <w:szCs w:val="24"/>
          <w:shd w:val="clear" w:color="auto" w:fill="FFFFFF"/>
        </w:rPr>
        <w:t xml:space="preserve"> </w:t>
      </w:r>
      <w:ins w:id="48" w:author="Katie Hampson" w:date="2022-01-10T13:37:00Z">
        <w:r w:rsidR="00B74DF5">
          <w:rPr>
            <w:rFonts w:asciiTheme="majorBidi" w:hAnsiTheme="majorBidi" w:cstheme="majorBidi"/>
            <w:szCs w:val="24"/>
            <w:shd w:val="clear" w:color="auto" w:fill="FFFFFF"/>
          </w:rPr>
          <w:t xml:space="preserve">were reported </w:t>
        </w:r>
      </w:ins>
      <w:r w:rsidR="00D1193F">
        <w:rPr>
          <w:rFonts w:asciiTheme="majorBidi" w:hAnsiTheme="majorBidi" w:cstheme="majorBidi"/>
          <w:szCs w:val="24"/>
          <w:shd w:val="clear" w:color="auto" w:fill="FFFFFF"/>
        </w:rPr>
        <w:t>about chronic shortage</w:t>
      </w:r>
      <w:r w:rsidR="00742382">
        <w:rPr>
          <w:rFonts w:asciiTheme="majorBidi" w:hAnsiTheme="majorBidi" w:cstheme="majorBidi"/>
          <w:szCs w:val="24"/>
          <w:shd w:val="clear" w:color="auto" w:fill="FFFFFF"/>
        </w:rPr>
        <w:t>s</w:t>
      </w:r>
      <w:r w:rsidR="00D1193F">
        <w:rPr>
          <w:rFonts w:asciiTheme="majorBidi" w:hAnsiTheme="majorBidi" w:cstheme="majorBidi"/>
          <w:szCs w:val="24"/>
          <w:shd w:val="clear" w:color="auto" w:fill="FFFFFF"/>
        </w:rPr>
        <w:t xml:space="preserve"> of </w:t>
      </w:r>
      <w:r w:rsidR="00185FA8">
        <w:rPr>
          <w:rFonts w:asciiTheme="majorBidi" w:hAnsiTheme="majorBidi" w:cstheme="majorBidi"/>
          <w:szCs w:val="24"/>
          <w:shd w:val="clear" w:color="auto" w:fill="FFFFFF"/>
        </w:rPr>
        <w:t xml:space="preserve">human </w:t>
      </w:r>
      <w:r w:rsidR="00D1193F">
        <w:rPr>
          <w:rFonts w:asciiTheme="majorBidi" w:hAnsiTheme="majorBidi" w:cstheme="majorBidi"/>
          <w:szCs w:val="24"/>
          <w:shd w:val="clear" w:color="auto" w:fill="FFFFFF"/>
        </w:rPr>
        <w:t xml:space="preserve">rabies vaccines </w:t>
      </w:r>
      <w:ins w:id="49" w:author="Katie Hampson" w:date="2022-01-10T13:37:00Z">
        <w:r w:rsidR="00B74DF5">
          <w:rPr>
            <w:rFonts w:asciiTheme="majorBidi" w:hAnsiTheme="majorBidi" w:cstheme="majorBidi"/>
            <w:szCs w:val="24"/>
            <w:shd w:val="clear" w:color="auto" w:fill="FFFFFF"/>
          </w:rPr>
          <w:t xml:space="preserve">in Pakistan </w:t>
        </w:r>
      </w:ins>
      <w:r w:rsidR="00742382">
        <w:rPr>
          <w:rFonts w:asciiTheme="majorBidi" w:hAnsiTheme="majorBidi" w:cstheme="majorBidi"/>
          <w:szCs w:val="24"/>
          <w:shd w:val="clear" w:color="auto" w:fill="FFFFFF"/>
        </w:rPr>
        <w:t xml:space="preserve">being </w:t>
      </w:r>
      <w:r w:rsidR="00D1193F">
        <w:rPr>
          <w:rFonts w:asciiTheme="majorBidi" w:hAnsiTheme="majorBidi" w:cstheme="majorBidi"/>
          <w:szCs w:val="24"/>
          <w:shd w:val="clear" w:color="auto" w:fill="FFFFFF"/>
        </w:rPr>
        <w:t>exacerbat</w:t>
      </w:r>
      <w:r w:rsidR="00742382">
        <w:rPr>
          <w:rFonts w:asciiTheme="majorBidi" w:hAnsiTheme="majorBidi" w:cstheme="majorBidi"/>
          <w:szCs w:val="24"/>
          <w:shd w:val="clear" w:color="auto" w:fill="FFFFFF"/>
        </w:rPr>
        <w:t>ed by the pandemic</w:t>
      </w:r>
      <w:r w:rsidR="00D1193F">
        <w:rPr>
          <w:rFonts w:asciiTheme="majorBidi" w:hAnsiTheme="majorBidi" w:cstheme="majorBidi"/>
          <w:szCs w:val="24"/>
          <w:shd w:val="clear" w:color="auto" w:fill="FFFFFF"/>
        </w:rPr>
        <w:t xml:space="preserve"> [</w:t>
      </w:r>
      <w:r w:rsidR="00185FA8">
        <w:rPr>
          <w:rFonts w:asciiTheme="majorBidi" w:hAnsiTheme="majorBidi" w:cstheme="majorBidi"/>
          <w:szCs w:val="24"/>
          <w:shd w:val="clear" w:color="auto" w:fill="FFFFFF"/>
        </w:rPr>
        <w:t>1</w:t>
      </w:r>
      <w:r w:rsidR="00D82D47">
        <w:rPr>
          <w:rFonts w:asciiTheme="majorBidi" w:hAnsiTheme="majorBidi" w:cstheme="majorBidi"/>
          <w:szCs w:val="24"/>
          <w:shd w:val="clear" w:color="auto" w:fill="FFFFFF"/>
        </w:rPr>
        <w:t>3</w:t>
      </w:r>
      <w:r w:rsidR="00D1193F">
        <w:rPr>
          <w:rFonts w:asciiTheme="majorBidi" w:hAnsiTheme="majorBidi" w:cstheme="majorBidi"/>
          <w:szCs w:val="24"/>
          <w:shd w:val="clear" w:color="auto" w:fill="FFFFFF"/>
        </w:rPr>
        <w:t>]</w:t>
      </w:r>
      <w:r w:rsidR="00D1193F">
        <w:rPr>
          <w:rStyle w:val="FootnoteReference"/>
          <w:rFonts w:asciiTheme="majorBidi" w:hAnsiTheme="majorBidi" w:cstheme="majorBidi"/>
          <w:szCs w:val="24"/>
          <w:shd w:val="clear" w:color="auto" w:fill="FFFFFF"/>
        </w:rPr>
        <w:footnoteReference w:id="13"/>
      </w:r>
      <w:r w:rsidR="00A34B1D">
        <w:rPr>
          <w:rFonts w:asciiTheme="majorBidi" w:hAnsiTheme="majorBidi" w:cstheme="majorBidi"/>
          <w:szCs w:val="24"/>
          <w:shd w:val="clear" w:color="auto" w:fill="FFFFFF"/>
        </w:rPr>
        <w:t>.</w:t>
      </w:r>
      <w:r w:rsidR="00D1193F">
        <w:rPr>
          <w:rFonts w:asciiTheme="majorBidi" w:hAnsiTheme="majorBidi" w:cstheme="majorBidi"/>
          <w:szCs w:val="24"/>
          <w:shd w:val="clear" w:color="auto" w:fill="FFFFFF"/>
        </w:rPr>
        <w:t xml:space="preserve"> </w:t>
      </w:r>
      <w:r w:rsidR="00742382">
        <w:rPr>
          <w:rFonts w:asciiTheme="majorBidi" w:hAnsiTheme="majorBidi" w:cstheme="majorBidi"/>
          <w:szCs w:val="24"/>
          <w:shd w:val="clear" w:color="auto" w:fill="FFFFFF"/>
        </w:rPr>
        <w:t>While in November 2020, the first rabies death was recorded in Bhutan since 2016 (</w:t>
      </w:r>
      <w:r w:rsidR="009F1912">
        <w:rPr>
          <w:rFonts w:asciiTheme="majorBidi" w:hAnsiTheme="majorBidi" w:cstheme="majorBidi"/>
          <w:szCs w:val="24"/>
          <w:shd w:val="clear" w:color="auto" w:fill="FFFFFF"/>
        </w:rPr>
        <w:t>a 3-year-old gir</w:t>
      </w:r>
      <w:r w:rsidR="00AE5A70">
        <w:rPr>
          <w:rFonts w:asciiTheme="majorBidi" w:hAnsiTheme="majorBidi" w:cstheme="majorBidi"/>
          <w:szCs w:val="24"/>
          <w:shd w:val="clear" w:color="auto" w:fill="FFFFFF"/>
        </w:rPr>
        <w:t>l</w:t>
      </w:r>
      <w:r w:rsidR="00742382">
        <w:rPr>
          <w:rFonts w:asciiTheme="majorBidi" w:hAnsiTheme="majorBidi" w:cstheme="majorBidi"/>
          <w:szCs w:val="24"/>
          <w:shd w:val="clear" w:color="auto" w:fill="FFFFFF"/>
        </w:rPr>
        <w:t xml:space="preserve">) - </w:t>
      </w:r>
      <w:r w:rsidR="00AE5A70">
        <w:rPr>
          <w:rFonts w:asciiTheme="majorBidi" w:hAnsiTheme="majorBidi" w:cstheme="majorBidi"/>
          <w:szCs w:val="24"/>
          <w:shd w:val="clear" w:color="auto" w:fill="FFFFFF"/>
        </w:rPr>
        <w:t>stress</w:t>
      </w:r>
      <w:r w:rsidR="00742382">
        <w:rPr>
          <w:rFonts w:asciiTheme="majorBidi" w:hAnsiTheme="majorBidi" w:cstheme="majorBidi"/>
          <w:szCs w:val="24"/>
          <w:shd w:val="clear" w:color="auto" w:fill="FFFFFF"/>
        </w:rPr>
        <w:t>ing</w:t>
      </w:r>
      <w:r w:rsidR="00AE5A70">
        <w:rPr>
          <w:rFonts w:asciiTheme="majorBidi" w:hAnsiTheme="majorBidi" w:cstheme="majorBidi"/>
          <w:szCs w:val="24"/>
          <w:shd w:val="clear" w:color="auto" w:fill="FFFFFF"/>
        </w:rPr>
        <w:t xml:space="preserve"> the need for </w:t>
      </w:r>
      <w:r w:rsidR="00AE5A70" w:rsidRPr="00AE5A70">
        <w:rPr>
          <w:rFonts w:asciiTheme="majorBidi" w:hAnsiTheme="majorBidi" w:cstheme="majorBidi"/>
          <w:szCs w:val="24"/>
          <w:shd w:val="clear" w:color="auto" w:fill="FFFFFF"/>
        </w:rPr>
        <w:t xml:space="preserve">timely </w:t>
      </w:r>
      <w:r w:rsidR="00A474AC">
        <w:rPr>
          <w:rFonts w:asciiTheme="majorBidi" w:hAnsiTheme="majorBidi" w:cstheme="majorBidi"/>
          <w:szCs w:val="24"/>
          <w:shd w:val="clear" w:color="auto" w:fill="FFFFFF"/>
        </w:rPr>
        <w:t>post-exposure vaccination</w:t>
      </w:r>
      <w:r w:rsidR="00AE5A70">
        <w:rPr>
          <w:rFonts w:asciiTheme="majorBidi" w:hAnsiTheme="majorBidi" w:cstheme="majorBidi"/>
          <w:szCs w:val="24"/>
          <w:shd w:val="clear" w:color="auto" w:fill="FFFFFF"/>
        </w:rPr>
        <w:t xml:space="preserve">, </w:t>
      </w:r>
      <w:r w:rsidR="00742382">
        <w:rPr>
          <w:rFonts w:asciiTheme="majorBidi" w:hAnsiTheme="majorBidi" w:cstheme="majorBidi"/>
          <w:szCs w:val="24"/>
          <w:shd w:val="clear" w:color="auto" w:fill="FFFFFF"/>
        </w:rPr>
        <w:t xml:space="preserve">even </w:t>
      </w:r>
      <w:r w:rsidR="00AE5A70">
        <w:rPr>
          <w:rFonts w:asciiTheme="majorBidi" w:hAnsiTheme="majorBidi" w:cstheme="majorBidi"/>
          <w:szCs w:val="24"/>
          <w:shd w:val="clear" w:color="auto" w:fill="FFFFFF"/>
        </w:rPr>
        <w:t xml:space="preserve">during </w:t>
      </w:r>
      <w:ins w:id="50" w:author="Katie Hampson" w:date="2022-01-10T13:37:00Z">
        <w:r w:rsidR="00B74DF5">
          <w:rPr>
            <w:rFonts w:asciiTheme="majorBidi" w:hAnsiTheme="majorBidi" w:cstheme="majorBidi"/>
            <w:szCs w:val="24"/>
            <w:shd w:val="clear" w:color="auto" w:fill="FFFFFF"/>
          </w:rPr>
          <w:t xml:space="preserve">these </w:t>
        </w:r>
      </w:ins>
      <w:r w:rsidR="00AE5A70">
        <w:rPr>
          <w:rFonts w:asciiTheme="majorBidi" w:hAnsiTheme="majorBidi" w:cstheme="majorBidi"/>
          <w:szCs w:val="24"/>
          <w:shd w:val="clear" w:color="auto" w:fill="FFFFFF"/>
        </w:rPr>
        <w:t>exceptional times [</w:t>
      </w:r>
      <w:r w:rsidR="00185FA8">
        <w:rPr>
          <w:rFonts w:asciiTheme="majorBidi" w:hAnsiTheme="majorBidi" w:cstheme="majorBidi"/>
          <w:szCs w:val="24"/>
          <w:shd w:val="clear" w:color="auto" w:fill="FFFFFF"/>
        </w:rPr>
        <w:t>1</w:t>
      </w:r>
      <w:r w:rsidR="00D82D47">
        <w:rPr>
          <w:rFonts w:asciiTheme="majorBidi" w:hAnsiTheme="majorBidi" w:cstheme="majorBidi"/>
          <w:szCs w:val="24"/>
          <w:shd w:val="clear" w:color="auto" w:fill="FFFFFF"/>
        </w:rPr>
        <w:t>4</w:t>
      </w:r>
      <w:r w:rsidR="00185FA8">
        <w:rPr>
          <w:rFonts w:asciiTheme="majorBidi" w:hAnsiTheme="majorBidi" w:cstheme="majorBidi"/>
          <w:szCs w:val="24"/>
          <w:shd w:val="clear" w:color="auto" w:fill="FFFFFF"/>
        </w:rPr>
        <w:t>]</w:t>
      </w:r>
      <w:r w:rsidR="00AE5A70">
        <w:rPr>
          <w:rStyle w:val="FootnoteReference"/>
          <w:rFonts w:asciiTheme="majorBidi" w:hAnsiTheme="majorBidi" w:cstheme="majorBidi"/>
          <w:szCs w:val="24"/>
          <w:shd w:val="clear" w:color="auto" w:fill="FFFFFF"/>
        </w:rPr>
        <w:footnoteReference w:id="14"/>
      </w:r>
      <w:r w:rsidR="00A34B1D">
        <w:rPr>
          <w:rFonts w:asciiTheme="majorBidi" w:hAnsiTheme="majorBidi" w:cstheme="majorBidi"/>
          <w:szCs w:val="24"/>
          <w:shd w:val="clear" w:color="auto" w:fill="FFFFFF"/>
        </w:rPr>
        <w:t>.</w:t>
      </w:r>
    </w:p>
    <w:p w14:paraId="4BD18F5A" w14:textId="1BECE514" w:rsidR="00CA5298" w:rsidRPr="006D13FF" w:rsidRDefault="00CA5298" w:rsidP="00B83FCD">
      <w:pPr>
        <w:spacing w:after="0"/>
        <w:rPr>
          <w:rFonts w:asciiTheme="majorBidi" w:eastAsia="Times New Roman" w:hAnsiTheme="majorBidi" w:cstheme="majorBidi"/>
          <w:szCs w:val="24"/>
        </w:rPr>
      </w:pPr>
      <w:r w:rsidRPr="00B9250C">
        <w:rPr>
          <w:rFonts w:asciiTheme="majorBidi" w:eastAsia="Times New Roman" w:hAnsiTheme="majorBidi" w:cstheme="majorBidi"/>
          <w:szCs w:val="24"/>
        </w:rPr>
        <w:t xml:space="preserve">Drawing from </w:t>
      </w:r>
      <w:r w:rsidR="00FE2E91">
        <w:rPr>
          <w:rFonts w:asciiTheme="majorBidi" w:eastAsia="Times New Roman" w:hAnsiTheme="majorBidi" w:cstheme="majorBidi"/>
          <w:szCs w:val="24"/>
        </w:rPr>
        <w:t xml:space="preserve">the </w:t>
      </w:r>
      <w:r w:rsidRPr="00B9250C">
        <w:rPr>
          <w:rFonts w:asciiTheme="majorBidi" w:eastAsia="Times New Roman" w:hAnsiTheme="majorBidi" w:cstheme="majorBidi"/>
          <w:szCs w:val="24"/>
        </w:rPr>
        <w:t>observations</w:t>
      </w:r>
      <w:ins w:id="51" w:author="Katie Hampson" w:date="2022-01-10T13:37:00Z">
        <w:r w:rsidR="00B74DF5">
          <w:rPr>
            <w:rFonts w:asciiTheme="majorBidi" w:eastAsia="Times New Roman" w:hAnsiTheme="majorBidi" w:cstheme="majorBidi"/>
            <w:szCs w:val="24"/>
          </w:rPr>
          <w:t xml:space="preserve"> and</w:t>
        </w:r>
      </w:ins>
      <w:del w:id="52" w:author="Katie Hampson" w:date="2022-01-10T13:37:00Z">
        <w:r w:rsidRPr="00B9250C" w:rsidDel="00B74DF5">
          <w:rPr>
            <w:rFonts w:asciiTheme="majorBidi" w:eastAsia="Times New Roman" w:hAnsiTheme="majorBidi" w:cstheme="majorBidi"/>
            <w:szCs w:val="24"/>
          </w:rPr>
          <w:delText>,</w:delText>
        </w:r>
      </w:del>
      <w:r w:rsidRPr="00B9250C">
        <w:rPr>
          <w:rFonts w:asciiTheme="majorBidi" w:eastAsia="Times New Roman" w:hAnsiTheme="majorBidi" w:cstheme="majorBidi"/>
          <w:szCs w:val="24"/>
        </w:rPr>
        <w:t xml:space="preserve"> experiences</w:t>
      </w:r>
      <w:del w:id="53" w:author="Katie Hampson" w:date="2022-01-10T13:38:00Z">
        <w:r w:rsidRPr="00B9250C" w:rsidDel="00B74DF5">
          <w:rPr>
            <w:rFonts w:asciiTheme="majorBidi" w:eastAsia="Times New Roman" w:hAnsiTheme="majorBidi" w:cstheme="majorBidi"/>
            <w:szCs w:val="24"/>
          </w:rPr>
          <w:delText>, and expectations</w:delText>
        </w:r>
      </w:del>
      <w:r w:rsidRPr="00B9250C">
        <w:rPr>
          <w:rFonts w:asciiTheme="majorBidi" w:eastAsia="Times New Roman" w:hAnsiTheme="majorBidi" w:cstheme="majorBidi"/>
          <w:szCs w:val="24"/>
        </w:rPr>
        <w:t xml:space="preserve"> of people directly engaged in rabies </w:t>
      </w:r>
      <w:r w:rsidR="00185FA8">
        <w:rPr>
          <w:rFonts w:asciiTheme="majorBidi" w:eastAsia="Times New Roman" w:hAnsiTheme="majorBidi" w:cstheme="majorBidi"/>
          <w:szCs w:val="24"/>
        </w:rPr>
        <w:t>control</w:t>
      </w:r>
      <w:r>
        <w:rPr>
          <w:rFonts w:asciiTheme="majorBidi" w:eastAsia="Times New Roman" w:hAnsiTheme="majorBidi" w:cstheme="majorBidi"/>
          <w:szCs w:val="24"/>
        </w:rPr>
        <w:t xml:space="preserve"> </w:t>
      </w:r>
      <w:r w:rsidRPr="00B9250C">
        <w:rPr>
          <w:rFonts w:asciiTheme="majorBidi" w:eastAsia="Times New Roman" w:hAnsiTheme="majorBidi" w:cstheme="majorBidi"/>
          <w:szCs w:val="24"/>
        </w:rPr>
        <w:t xml:space="preserve">programs around the world, </w:t>
      </w:r>
      <w:r>
        <w:rPr>
          <w:rFonts w:asciiTheme="majorBidi" w:hAnsiTheme="majorBidi" w:cstheme="majorBidi"/>
          <w:szCs w:val="24"/>
          <w:shd w:val="clear" w:color="auto" w:fill="FFFFFF"/>
        </w:rPr>
        <w:t>t</w:t>
      </w:r>
      <w:r w:rsidR="00AE5A70">
        <w:rPr>
          <w:rFonts w:asciiTheme="majorBidi" w:hAnsiTheme="majorBidi" w:cstheme="majorBidi"/>
          <w:szCs w:val="24"/>
          <w:shd w:val="clear" w:color="auto" w:fill="FFFFFF"/>
        </w:rPr>
        <w:t xml:space="preserve">his study </w:t>
      </w:r>
      <w:r w:rsidR="00742382">
        <w:rPr>
          <w:rFonts w:asciiTheme="majorBidi" w:hAnsiTheme="majorBidi" w:cstheme="majorBidi"/>
          <w:szCs w:val="24"/>
          <w:shd w:val="clear" w:color="auto" w:fill="FFFFFF"/>
        </w:rPr>
        <w:t>provides a</w:t>
      </w:r>
      <w:r w:rsidR="00AE5A70">
        <w:rPr>
          <w:rFonts w:asciiTheme="majorBidi" w:hAnsiTheme="majorBidi" w:cstheme="majorBidi"/>
          <w:szCs w:val="24"/>
          <w:shd w:val="clear" w:color="auto" w:fill="FFFFFF"/>
        </w:rPr>
        <w:t xml:space="preserve"> global, </w:t>
      </w:r>
      <w:r>
        <w:rPr>
          <w:rFonts w:asciiTheme="majorBidi" w:hAnsiTheme="majorBidi" w:cstheme="majorBidi"/>
          <w:szCs w:val="24"/>
          <w:shd w:val="clear" w:color="auto" w:fill="FFFFFF"/>
        </w:rPr>
        <w:t xml:space="preserve">cross-sectoral assessment of </w:t>
      </w:r>
      <w:r w:rsidRPr="00B9250C">
        <w:rPr>
          <w:rFonts w:asciiTheme="majorBidi" w:eastAsia="Times New Roman" w:hAnsiTheme="majorBidi" w:cstheme="majorBidi"/>
          <w:szCs w:val="24"/>
        </w:rPr>
        <w:t xml:space="preserve">the scale and nature of COVID-19 disruptions to </w:t>
      </w:r>
      <w:r w:rsidR="00FB29E1">
        <w:rPr>
          <w:rFonts w:asciiTheme="majorBidi" w:eastAsia="Times New Roman" w:hAnsiTheme="majorBidi" w:cstheme="majorBidi"/>
          <w:szCs w:val="24"/>
        </w:rPr>
        <w:t xml:space="preserve">current </w:t>
      </w:r>
      <w:r w:rsidR="00742382">
        <w:rPr>
          <w:rFonts w:asciiTheme="majorBidi" w:eastAsia="Times New Roman" w:hAnsiTheme="majorBidi" w:cstheme="majorBidi"/>
          <w:szCs w:val="24"/>
        </w:rPr>
        <w:t>and planned efforts</w:t>
      </w:r>
      <w:r w:rsidR="00185FA8">
        <w:rPr>
          <w:rFonts w:asciiTheme="majorBidi" w:eastAsia="Times New Roman" w:hAnsiTheme="majorBidi" w:cstheme="majorBidi"/>
          <w:szCs w:val="24"/>
        </w:rPr>
        <w:t xml:space="preserve"> to eliminate dog-mediated human rabies</w:t>
      </w:r>
      <w:r>
        <w:rPr>
          <w:rFonts w:asciiTheme="majorBidi" w:eastAsia="Times New Roman" w:hAnsiTheme="majorBidi" w:cstheme="majorBidi"/>
          <w:szCs w:val="24"/>
        </w:rPr>
        <w:t>.</w:t>
      </w:r>
    </w:p>
    <w:p w14:paraId="417558AC" w14:textId="77777777" w:rsidR="00DE23E8" w:rsidRDefault="004A155A" w:rsidP="00AC0270">
      <w:pPr>
        <w:pStyle w:val="Heading1"/>
      </w:pPr>
      <w:commentRangeStart w:id="54"/>
      <w:commentRangeStart w:id="55"/>
      <w:commentRangeStart w:id="56"/>
      <w:r>
        <w:t>Materials and Methods</w:t>
      </w:r>
      <w:commentRangeEnd w:id="54"/>
      <w:r w:rsidR="00A474AC">
        <w:rPr>
          <w:rStyle w:val="CommentReference"/>
          <w:rFonts w:eastAsiaTheme="minorHAnsi" w:cstheme="minorBidi"/>
          <w:b w:val="0"/>
        </w:rPr>
        <w:commentReference w:id="54"/>
      </w:r>
      <w:commentRangeEnd w:id="55"/>
      <w:commentRangeEnd w:id="56"/>
      <w:r w:rsidR="0004396C">
        <w:rPr>
          <w:rStyle w:val="CommentReference"/>
          <w:rFonts w:eastAsiaTheme="minorHAnsi" w:cstheme="minorBidi"/>
          <w:b w:val="0"/>
        </w:rPr>
        <w:commentReference w:id="55"/>
      </w:r>
      <w:r w:rsidR="001A789E">
        <w:rPr>
          <w:rStyle w:val="CommentReference"/>
          <w:rFonts w:eastAsiaTheme="minorHAnsi" w:cstheme="minorBidi"/>
          <w:b w:val="0"/>
        </w:rPr>
        <w:commentReference w:id="56"/>
      </w:r>
    </w:p>
    <w:p w14:paraId="4DD78451" w14:textId="77777777" w:rsidR="00FB29E1" w:rsidRDefault="006D13FF" w:rsidP="00FB29E1">
      <w:pPr>
        <w:pStyle w:val="Heading2"/>
      </w:pPr>
      <w:r>
        <w:t>Study Desig</w:t>
      </w:r>
      <w:r w:rsidR="00FB29E1">
        <w:t>n</w:t>
      </w:r>
    </w:p>
    <w:p w14:paraId="5FFBFC5A" w14:textId="77777777" w:rsidR="00FB29E1" w:rsidRDefault="00FB29E1" w:rsidP="00FB29E1">
      <w:r>
        <w:t>This mixed-method study consist</w:t>
      </w:r>
      <w:r w:rsidR="00A474AC">
        <w:t>s</w:t>
      </w:r>
      <w:r>
        <w:t xml:space="preserve"> of a quantitative and qualitative survey</w:t>
      </w:r>
      <w:r w:rsidR="00D102EC">
        <w:t>,</w:t>
      </w:r>
      <w:r>
        <w:t xml:space="preserve"> and qualitative interviews. </w:t>
      </w:r>
    </w:p>
    <w:p w14:paraId="610CFC3C" w14:textId="77777777" w:rsidR="00E51B74" w:rsidRDefault="00FB29E1" w:rsidP="00FB29E1">
      <w:r>
        <w:t xml:space="preserve">The survey questionnaire (Appendix 1), in English, comprised </w:t>
      </w:r>
      <w:r w:rsidRPr="00FE2E91">
        <w:t>26 closed-ended</w:t>
      </w:r>
      <w:r w:rsidR="00D102EC">
        <w:t xml:space="preserve"> questions</w:t>
      </w:r>
      <w:r w:rsidRPr="00FE2E91">
        <w:t xml:space="preserve"> </w:t>
      </w:r>
      <w:r>
        <w:t>– 1 Likert scale, 7 single-choice, 8 yes/no, and 10 multi-choice</w:t>
      </w:r>
      <w:r w:rsidR="0092094D">
        <w:t xml:space="preserve"> </w:t>
      </w:r>
      <w:r>
        <w:t xml:space="preserve">– </w:t>
      </w:r>
      <w:r w:rsidRPr="00FE2E91">
        <w:t>and 35 open-ended questions</w:t>
      </w:r>
      <w:r>
        <w:t xml:space="preserve"> – 25 calls to expand and comment on the previous close-ended question and 10 independent questions. The questionnaire was drafted by DN, </w:t>
      </w:r>
      <w:r w:rsidR="00D102EC">
        <w:t xml:space="preserve">an anthropologist, </w:t>
      </w:r>
      <w:r>
        <w:t>and reviewed for content and intelligibility by the rest of the</w:t>
      </w:r>
      <w:r w:rsidR="0092094D">
        <w:t xml:space="preserve"> </w:t>
      </w:r>
      <w:r>
        <w:t xml:space="preserve">team. The topics covered were </w:t>
      </w:r>
      <w:r w:rsidR="00A474AC">
        <w:t>mass dog vaccination</w:t>
      </w:r>
      <w:r>
        <w:t xml:space="preserve"> and veterinary services, access and delivery of </w:t>
      </w:r>
      <w:r w:rsidR="00A474AC">
        <w:t>post-exposure prophylaxis</w:t>
      </w:r>
      <w:r>
        <w:t>, surveillance, awareness activities, and issues</w:t>
      </w:r>
      <w:r w:rsidR="00D102EC">
        <w:t xml:space="preserve"> </w:t>
      </w:r>
      <w:r w:rsidR="00A474AC">
        <w:t>intersecting</w:t>
      </w:r>
      <w:r w:rsidR="00D102EC">
        <w:t xml:space="preserve"> </w:t>
      </w:r>
      <w:r w:rsidR="00D102EC">
        <w:lastRenderedPageBreak/>
        <w:t>human and veterinary health</w:t>
      </w:r>
      <w:r>
        <w:t xml:space="preserve">. Because of the range of respondents and </w:t>
      </w:r>
      <w:r w:rsidR="00321293">
        <w:t>varied</w:t>
      </w:r>
      <w:r>
        <w:t xml:space="preserve"> </w:t>
      </w:r>
      <w:r w:rsidR="00D102EC">
        <w:t>progress in rabies control</w:t>
      </w:r>
      <w:r w:rsidR="00A474AC">
        <w:t xml:space="preserve"> across settings</w:t>
      </w:r>
      <w:r>
        <w:t xml:space="preserve">, the questions were intentionally generic. </w:t>
      </w:r>
      <w:r w:rsidRPr="00C05EDF">
        <w:t>The surve</w:t>
      </w:r>
      <w:r>
        <w:t>y questionnaire was prepared in Google Forms. Its full comp</w:t>
      </w:r>
      <w:r w:rsidR="00321293">
        <w:t>letion</w:t>
      </w:r>
      <w:r>
        <w:t xml:space="preserve"> took 20 to </w:t>
      </w:r>
      <w:r w:rsidR="00D102EC">
        <w:t>4</w:t>
      </w:r>
      <w:r>
        <w:t xml:space="preserve">0 minutes, depending on the detail </w:t>
      </w:r>
      <w:r w:rsidR="00321293">
        <w:t>provided in</w:t>
      </w:r>
      <w:r>
        <w:t xml:space="preserve"> answer to open-ended questions. The only personal information requested was the </w:t>
      </w:r>
      <w:r w:rsidR="00A474AC">
        <w:t xml:space="preserve">participant’s </w:t>
      </w:r>
      <w:r>
        <w:t xml:space="preserve">email address and work sector. </w:t>
      </w:r>
    </w:p>
    <w:p w14:paraId="4A356715" w14:textId="628203F7" w:rsidR="00FB29E1" w:rsidRPr="00FB29E1" w:rsidRDefault="00A474AC" w:rsidP="00FB29E1">
      <w:r>
        <w:t>R</w:t>
      </w:r>
      <w:r w:rsidR="00FB29E1">
        <w:t xml:space="preserve">espondents were </w:t>
      </w:r>
      <w:r w:rsidR="00321293">
        <w:t xml:space="preserve">further </w:t>
      </w:r>
      <w:r w:rsidR="00FB29E1">
        <w:t>invited to a subsequent, in-depth interview</w:t>
      </w:r>
      <w:ins w:id="57" w:author="deborah nadal" w:date="2022-01-04T15:13:00Z">
        <w:r w:rsidR="00CD004D">
          <w:t xml:space="preserve"> aimed at </w:t>
        </w:r>
      </w:ins>
      <w:del w:id="58" w:author="deborah nadal" w:date="2022-01-04T15:13:00Z">
        <w:r w:rsidR="00FB29E1" w:rsidDel="00CD004D">
          <w:delText xml:space="preserve">. </w:delText>
        </w:r>
        <w:commentRangeStart w:id="59"/>
        <w:commentRangeStart w:id="60"/>
        <w:commentRangeStart w:id="61"/>
        <w:r w:rsidR="00D102EC" w:rsidDel="00CD004D">
          <w:delText>T</w:delText>
        </w:r>
        <w:r w:rsidR="00FB29E1" w:rsidDel="00CD004D">
          <w:delText>he interviews covered only the topics addressed by the survey,</w:delText>
        </w:r>
        <w:r w:rsidR="00D102EC" w:rsidDel="00CD004D">
          <w:delText xml:space="preserve"> but</w:delText>
        </w:r>
        <w:r w:rsidR="00FB29E1" w:rsidDel="00CD004D">
          <w:delText xml:space="preserve"> w</w:delText>
        </w:r>
        <w:r w:rsidR="00630EC2" w:rsidDel="00CD004D">
          <w:delText>ere</w:delText>
        </w:r>
        <w:r w:rsidR="00FB29E1" w:rsidDel="00CD004D">
          <w:delText xml:space="preserve"> unstructured, because each of them was developed by the interviewer based on the answers provided by the interviewee to the survey. The interviews aimed at </w:delText>
        </w:r>
      </w:del>
      <w:r w:rsidR="00FB29E1">
        <w:t>1) clarifying and expanding on the survey answers</w:t>
      </w:r>
      <w:del w:id="62" w:author="deborah nadal" w:date="2022-01-04T15:13:00Z">
        <w:r w:rsidR="00FB29E1" w:rsidDel="00CD004D">
          <w:delText xml:space="preserve"> (</w:delText>
        </w:r>
        <w:r w:rsidR="00D102EC" w:rsidDel="00CD004D">
          <w:delText>especially to open-ended questions that require time-consuming typing</w:delText>
        </w:r>
        <w:r w:rsidR="00FB29E1" w:rsidDel="00CD004D">
          <w:delText>)</w:delText>
        </w:r>
      </w:del>
      <w:r w:rsidR="00FB29E1">
        <w:t xml:space="preserve">, 2) exploring the </w:t>
      </w:r>
      <w:del w:id="63" w:author="Katie Hampson" w:date="2022-01-10T13:40:00Z">
        <w:r w:rsidR="00FB29E1" w:rsidDel="00B74DF5">
          <w:delText xml:space="preserve">peculiarities </w:delText>
        </w:r>
      </w:del>
      <w:ins w:id="64" w:author="Katie Hampson" w:date="2022-01-10T13:40:00Z">
        <w:r w:rsidR="00B74DF5">
          <w:t>nuan</w:t>
        </w:r>
      </w:ins>
      <w:ins w:id="65" w:author="Katie Hampson" w:date="2022-01-10T13:41:00Z">
        <w:r w:rsidR="00B74DF5">
          <w:t>c</w:t>
        </w:r>
      </w:ins>
      <w:ins w:id="66" w:author="Katie Hampson" w:date="2022-01-10T13:40:00Z">
        <w:r w:rsidR="00B74DF5">
          <w:t xml:space="preserve">es </w:t>
        </w:r>
      </w:ins>
      <w:del w:id="67" w:author="Katie Hampson" w:date="2022-01-10T13:41:00Z">
        <w:r w:rsidR="00FB29E1" w:rsidDel="00B74DF5">
          <w:delText xml:space="preserve">of </w:delText>
        </w:r>
      </w:del>
      <w:ins w:id="68" w:author="Katie Hampson" w:date="2022-01-10T13:41:00Z">
        <w:r w:rsidR="00B74DF5">
          <w:t>from</w:t>
        </w:r>
        <w:r w:rsidR="00B74DF5">
          <w:t xml:space="preserve"> </w:t>
        </w:r>
      </w:ins>
      <w:r w:rsidR="00FB29E1">
        <w:t xml:space="preserve">each local context, and 3) allowing the interviewee to bring up unaddressed issues. </w:t>
      </w:r>
      <w:commentRangeEnd w:id="59"/>
      <w:r w:rsidR="0004396C">
        <w:rPr>
          <w:rStyle w:val="CommentReference"/>
        </w:rPr>
        <w:commentReference w:id="59"/>
      </w:r>
      <w:commentRangeEnd w:id="60"/>
      <w:r w:rsidR="00CD004D">
        <w:rPr>
          <w:rStyle w:val="CommentReference"/>
        </w:rPr>
        <w:commentReference w:id="60"/>
      </w:r>
      <w:commentRangeEnd w:id="61"/>
      <w:r w:rsidR="00B74DF5">
        <w:rPr>
          <w:rStyle w:val="CommentReference"/>
        </w:rPr>
        <w:commentReference w:id="61"/>
      </w:r>
    </w:p>
    <w:p w14:paraId="7DC06FEF" w14:textId="266773C2" w:rsidR="006D13FF" w:rsidRPr="00FB29E1" w:rsidRDefault="00FB29E1" w:rsidP="00FB29E1">
      <w:pPr>
        <w:pStyle w:val="Heading2"/>
      </w:pPr>
      <w:del w:id="69" w:author="Katie Hampson" w:date="2022-01-10T13:41:00Z">
        <w:r w:rsidRPr="00FB29E1" w:rsidDel="00B74DF5">
          <w:rPr>
            <w:bCs/>
          </w:rPr>
          <w:delText>Administration of Surveys and Interviews</w:delText>
        </w:r>
      </w:del>
      <w:ins w:id="70" w:author="Katie Hampson" w:date="2022-01-10T13:41:00Z">
        <w:r w:rsidR="00B74DF5">
          <w:rPr>
            <w:bCs/>
          </w:rPr>
          <w:t>Data collection</w:t>
        </w:r>
      </w:ins>
    </w:p>
    <w:p w14:paraId="5A9325D3" w14:textId="02A61909" w:rsidR="00C05EDF" w:rsidRDefault="00541EB9" w:rsidP="00C05EDF">
      <w:pPr>
        <w:tabs>
          <w:tab w:val="left" w:pos="0"/>
        </w:tabs>
      </w:pPr>
      <w:r>
        <w:t>Using convenience sampling, t</w:t>
      </w:r>
      <w:r w:rsidR="00C05EDF">
        <w:t>he invitation to the survey was email</w:t>
      </w:r>
      <w:r w:rsidR="00A474AC">
        <w:t>ed</w:t>
      </w:r>
      <w:r w:rsidR="00C05EDF">
        <w:t xml:space="preserve"> to a </w:t>
      </w:r>
      <w:r w:rsidR="00775C3F">
        <w:t>list</w:t>
      </w:r>
      <w:r w:rsidR="00C05EDF">
        <w:t xml:space="preserve"> of </w:t>
      </w:r>
      <w:r w:rsidR="007F6F2A">
        <w:t xml:space="preserve">global, regional, national, and local </w:t>
      </w:r>
      <w:r w:rsidR="00C05EDF">
        <w:t xml:space="preserve">rabies stakeholders </w:t>
      </w:r>
      <w:r w:rsidR="00A474AC">
        <w:t>from</w:t>
      </w:r>
      <w:r w:rsidR="007F6F2A">
        <w:t xml:space="preserve"> the</w:t>
      </w:r>
      <w:r w:rsidR="00BF0638">
        <w:t xml:space="preserve"> network of the United Against Rabies Forum and colleagues of the study </w:t>
      </w:r>
      <w:r w:rsidR="00A474AC">
        <w:t>authors</w:t>
      </w:r>
      <w:r w:rsidR="00BF0638">
        <w:t xml:space="preserve">. </w:t>
      </w:r>
      <w:r w:rsidR="00177905">
        <w:t>No exclusion criteria were applied</w:t>
      </w:r>
      <w:r w:rsidR="00C92A41">
        <w:t xml:space="preserve">. </w:t>
      </w:r>
      <w:del w:id="71" w:author="Katie Hampson" w:date="2022-01-10T13:41:00Z">
        <w:r w:rsidR="00BF0638" w:rsidDel="00B74DF5">
          <w:delText>The r</w:delText>
        </w:r>
      </w:del>
      <w:ins w:id="72" w:author="Katie Hampson" w:date="2022-01-10T13:41:00Z">
        <w:r w:rsidR="00B74DF5">
          <w:t>R</w:t>
        </w:r>
      </w:ins>
      <w:r w:rsidR="00BF0638">
        <w:t xml:space="preserve">ecipients </w:t>
      </w:r>
      <w:del w:id="73" w:author="Katie Hampson" w:date="2022-01-10T13:41:00Z">
        <w:r w:rsidR="00BF0638" w:rsidDel="00B74DF5">
          <w:delText xml:space="preserve">of our invitation </w:delText>
        </w:r>
      </w:del>
      <w:r w:rsidR="00BF0638">
        <w:t xml:space="preserve">were asked to forward </w:t>
      </w:r>
      <w:del w:id="74" w:author="Katie Hampson" w:date="2022-01-10T13:42:00Z">
        <w:r w:rsidR="00BF0638" w:rsidDel="00B74DF5">
          <w:delText xml:space="preserve">it </w:delText>
        </w:r>
      </w:del>
      <w:ins w:id="75" w:author="Katie Hampson" w:date="2022-01-10T13:42:00Z">
        <w:r w:rsidR="00B74DF5">
          <w:t>the invitation</w:t>
        </w:r>
        <w:r w:rsidR="00B74DF5">
          <w:t xml:space="preserve"> </w:t>
        </w:r>
      </w:ins>
      <w:r w:rsidR="00BF0638">
        <w:t xml:space="preserve">to colleagues in their sector and/or country. </w:t>
      </w:r>
      <w:r w:rsidR="00177905">
        <w:t>Responses were accepted for five weeks, from early February to early March 2021.</w:t>
      </w:r>
    </w:p>
    <w:p w14:paraId="5A1EEF2F" w14:textId="3EBE5746" w:rsidR="008236BF" w:rsidRDefault="00A474AC" w:rsidP="00C05EDF">
      <w:pPr>
        <w:tabs>
          <w:tab w:val="left" w:pos="0"/>
        </w:tabs>
      </w:pPr>
      <w:commentRangeStart w:id="76"/>
      <w:commentRangeStart w:id="77"/>
      <w:commentRangeStart w:id="78"/>
      <w:del w:id="79" w:author="Katie Hampson" w:date="2022-01-10T13:42:00Z">
        <w:r w:rsidDel="00B74DF5">
          <w:delText>S</w:delText>
        </w:r>
        <w:r w:rsidR="004E3C2E" w:rsidDel="00B74DF5">
          <w:delText>urvey r</w:delText>
        </w:r>
      </w:del>
      <w:ins w:id="80" w:author="Katie Hampson" w:date="2022-01-10T13:42:00Z">
        <w:r w:rsidR="00B74DF5">
          <w:t>R</w:t>
        </w:r>
      </w:ins>
      <w:r w:rsidR="004E3C2E">
        <w:t xml:space="preserve">espondents who expressed </w:t>
      </w:r>
      <w:del w:id="81" w:author="Katie Hampson" w:date="2022-01-10T13:43:00Z">
        <w:r w:rsidR="004E3C2E" w:rsidDel="00B74DF5">
          <w:delText xml:space="preserve">an </w:delText>
        </w:r>
      </w:del>
      <w:r w:rsidR="004E3C2E">
        <w:t xml:space="preserve">interest in </w:t>
      </w:r>
      <w:del w:id="82" w:author="Katie Hampson" w:date="2022-01-10T13:43:00Z">
        <w:r w:rsidR="004E3C2E" w:rsidDel="00B74DF5">
          <w:delText xml:space="preserve">the </w:delText>
        </w:r>
      </w:del>
      <w:ins w:id="83" w:author="Katie Hampson" w:date="2022-01-10T13:43:00Z">
        <w:r w:rsidR="00B74DF5">
          <w:t>being</w:t>
        </w:r>
        <w:r w:rsidR="00B74DF5">
          <w:t xml:space="preserve"> </w:t>
        </w:r>
      </w:ins>
      <w:r w:rsidR="004E3C2E">
        <w:t>interview</w:t>
      </w:r>
      <w:ins w:id="84" w:author="Katie Hampson" w:date="2022-01-10T13:43:00Z">
        <w:r w:rsidR="00B74DF5">
          <w:t>ed</w:t>
        </w:r>
      </w:ins>
      <w:r w:rsidR="004E3C2E">
        <w:t xml:space="preserve"> were contacted, in chronological order, to schedule online</w:t>
      </w:r>
      <w:r w:rsidR="00143370">
        <w:t>, one-to-one</w:t>
      </w:r>
      <w:r w:rsidR="004E3C2E">
        <w:t xml:space="preserve"> meeting</w:t>
      </w:r>
      <w:r>
        <w:t>s</w:t>
      </w:r>
      <w:del w:id="85" w:author="Katie Hampson" w:date="2022-01-10T13:44:00Z">
        <w:r w:rsidR="004E3C2E" w:rsidDel="000F27D0">
          <w:delText xml:space="preserve"> </w:delText>
        </w:r>
        <w:r w:rsidDel="000F27D0">
          <w:delText xml:space="preserve">via </w:delText>
        </w:r>
        <w:r w:rsidR="004E3C2E" w:rsidDel="000F27D0">
          <w:delText>Zoom</w:delText>
        </w:r>
      </w:del>
      <w:r w:rsidR="008236BF">
        <w:t xml:space="preserve">. The criteria used to schedule interviews were 1) availability </w:t>
      </w:r>
      <w:r w:rsidR="007F6F2A">
        <w:t>within</w:t>
      </w:r>
      <w:r w:rsidR="008236BF">
        <w:t xml:space="preserve"> the first week of March</w:t>
      </w:r>
      <w:r w:rsidR="007F6F2A">
        <w:t xml:space="preserve"> 2021</w:t>
      </w:r>
      <w:r w:rsidR="008236BF">
        <w:t xml:space="preserve">, 2) being at ease </w:t>
      </w:r>
      <w:del w:id="86" w:author="Katie Hampson" w:date="2022-01-10T13:43:00Z">
        <w:r w:rsidR="008236BF" w:rsidDel="00B74DF5">
          <w:delText>with talk</w:delText>
        </w:r>
      </w:del>
      <w:ins w:id="87" w:author="Katie Hampson" w:date="2022-01-10T13:43:00Z">
        <w:r w:rsidR="00B74DF5">
          <w:t>discuss</w:t>
        </w:r>
      </w:ins>
      <w:r w:rsidR="008236BF">
        <w:t xml:space="preserve">ing in English, and 3) </w:t>
      </w:r>
      <w:r w:rsidR="00C92A41">
        <w:t xml:space="preserve">diversity of countries and </w:t>
      </w:r>
      <w:del w:id="88" w:author="Katie Hampson" w:date="2022-01-10T13:43:00Z">
        <w:r w:rsidR="00C92A41" w:rsidDel="00B74DF5">
          <w:delText xml:space="preserve">work </w:delText>
        </w:r>
      </w:del>
      <w:r w:rsidR="00C92A41">
        <w:t>sector</w:t>
      </w:r>
      <w:r w:rsidR="007F6F2A">
        <w:t>s</w:t>
      </w:r>
      <w:r w:rsidR="00541EB9">
        <w:t xml:space="preserve"> (although we do not claim </w:t>
      </w:r>
      <w:del w:id="89" w:author="Katie Hampson" w:date="2022-01-10T13:43:00Z">
        <w:r w:rsidR="00541EB9" w:rsidDel="00B74DF5">
          <w:delText xml:space="preserve">any </w:delText>
        </w:r>
      </w:del>
      <w:r w:rsidR="00541EB9">
        <w:t xml:space="preserve">country and </w:t>
      </w:r>
      <w:del w:id="90" w:author="Katie Hampson" w:date="2022-01-10T13:43:00Z">
        <w:r w:rsidR="00541EB9" w:rsidDel="00B74DF5">
          <w:delText xml:space="preserve">work </w:delText>
        </w:r>
      </w:del>
      <w:r w:rsidR="00541EB9">
        <w:t>sector representativeness)</w:t>
      </w:r>
      <w:r w:rsidR="00C92A41">
        <w:t xml:space="preserve">. </w:t>
      </w:r>
      <w:del w:id="91" w:author="deborah nadal" w:date="2022-01-04T15:14:00Z">
        <w:r w:rsidR="00541EB9" w:rsidDel="00CD004D">
          <w:delText xml:space="preserve">Upon permission, all the interviews were </w:delText>
        </w:r>
        <w:r w:rsidR="00DA13A1" w:rsidDel="00CD004D">
          <w:delText>audio-</w:delText>
        </w:r>
        <w:r w:rsidR="00541EB9" w:rsidDel="00CD004D">
          <w:delText>recorded</w:delText>
        </w:r>
        <w:r w:rsidR="00B52AA0" w:rsidDel="00CD004D">
          <w:delText xml:space="preserve">. </w:delText>
        </w:r>
      </w:del>
      <w:r>
        <w:t>I</w:t>
      </w:r>
      <w:r w:rsidR="00B52AA0">
        <w:t>nterviews lasted from 45 to 120 minutes</w:t>
      </w:r>
      <w:del w:id="92" w:author="deborah nadal" w:date="2022-01-04T15:14:00Z">
        <w:r w:rsidR="00B52AA0" w:rsidDel="00CD004D">
          <w:delText xml:space="preserve"> and aimed at reaching the saturation point</w:delText>
        </w:r>
        <w:r w:rsidR="007F6F2A" w:rsidDel="00CD004D">
          <w:delText xml:space="preserve"> according to both the interviewer, DN, and</w:delText>
        </w:r>
        <w:r w:rsidR="00B52AA0" w:rsidDel="00CD004D">
          <w:delText xml:space="preserve"> </w:delText>
        </w:r>
        <w:r w:rsidR="001441B6" w:rsidDel="00CD004D">
          <w:delText>the interviewee</w:delText>
        </w:r>
      </w:del>
      <w:r w:rsidR="001441B6">
        <w:t xml:space="preserve">. </w:t>
      </w:r>
      <w:commentRangeEnd w:id="76"/>
      <w:r w:rsidR="0004396C">
        <w:rPr>
          <w:rStyle w:val="CommentReference"/>
        </w:rPr>
        <w:commentReference w:id="76"/>
      </w:r>
      <w:commentRangeEnd w:id="77"/>
      <w:r w:rsidR="00CD004D">
        <w:rPr>
          <w:rStyle w:val="CommentReference"/>
        </w:rPr>
        <w:commentReference w:id="77"/>
      </w:r>
      <w:commentRangeEnd w:id="78"/>
      <w:r w:rsidR="000F27D0">
        <w:rPr>
          <w:rStyle w:val="CommentReference"/>
        </w:rPr>
        <w:commentReference w:id="78"/>
      </w:r>
    </w:p>
    <w:p w14:paraId="6FCACE9D" w14:textId="23F6D657" w:rsidR="003E00C3" w:rsidRDefault="003E00C3" w:rsidP="003E00C3">
      <w:pPr>
        <w:pStyle w:val="Heading2"/>
      </w:pPr>
      <w:del w:id="93" w:author="Katie Hampson" w:date="2022-01-10T13:41:00Z">
        <w:r w:rsidDel="00B74DF5">
          <w:delText xml:space="preserve">Data </w:delText>
        </w:r>
      </w:del>
      <w:r w:rsidR="003F33EB">
        <w:t>A</w:t>
      </w:r>
      <w:r>
        <w:t>nalysis</w:t>
      </w:r>
    </w:p>
    <w:p w14:paraId="5265567E" w14:textId="402F609C" w:rsidR="00BD1B54" w:rsidRDefault="00592D49" w:rsidP="00592D49">
      <w:r>
        <w:t>We received 103 questionnaires and</w:t>
      </w:r>
      <w:r w:rsidR="007F6F2A">
        <w:t xml:space="preserve"> </w:t>
      </w:r>
      <w:r>
        <w:t>included them all in the analysis</w:t>
      </w:r>
      <w:r w:rsidR="007F6F2A">
        <w:t>, with some adjustments</w:t>
      </w:r>
      <w:r>
        <w:t xml:space="preserve">. </w:t>
      </w:r>
      <w:del w:id="94" w:author="Katie Hampson" w:date="2022-01-10T13:46:00Z">
        <w:r w:rsidDel="000F27D0">
          <w:delText>F</w:delText>
        </w:r>
        <w:r w:rsidR="007F6F2A" w:rsidDel="000F27D0">
          <w:delText>irst, f</w:delText>
        </w:r>
      </w:del>
      <w:ins w:id="95" w:author="Katie Hampson" w:date="2022-01-10T13:46:00Z">
        <w:r w:rsidR="000F27D0">
          <w:t>F</w:t>
        </w:r>
      </w:ins>
      <w:r>
        <w:t xml:space="preserve">our questionnaires were not country-based, but provided a </w:t>
      </w:r>
      <w:r w:rsidRPr="00592D49">
        <w:t xml:space="preserve">broader international perspective </w:t>
      </w:r>
      <w:r>
        <w:t xml:space="preserve">(e.g., from </w:t>
      </w:r>
      <w:r w:rsidRPr="00592D49">
        <w:t>the United Nations</w:t>
      </w:r>
      <w:r>
        <w:t xml:space="preserve"> </w:t>
      </w:r>
      <w:r w:rsidRPr="00592D49">
        <w:t>Children’s Fund</w:t>
      </w:r>
      <w:r w:rsidR="0004396C">
        <w:t xml:space="preserve"> (UNICEF)</w:t>
      </w:r>
      <w:r w:rsidRPr="00592D49">
        <w:t xml:space="preserve"> and the pharmaceutical sector</w:t>
      </w:r>
      <w:r>
        <w:t>). We exclude</w:t>
      </w:r>
      <w:r w:rsidR="00A474AC">
        <w:t>d</w:t>
      </w:r>
      <w:r>
        <w:t xml:space="preserve"> these from the </w:t>
      </w:r>
      <w:del w:id="96" w:author="Katie Hampson" w:date="2022-01-10T13:45:00Z">
        <w:r w:rsidDel="000F27D0">
          <w:delText xml:space="preserve">quantitative, </w:delText>
        </w:r>
      </w:del>
      <w:r>
        <w:t>country-based analys</w:t>
      </w:r>
      <w:ins w:id="97" w:author="Katie Hampson" w:date="2022-01-10T13:47:00Z">
        <w:r w:rsidR="000F27D0">
          <w:t>e</w:t>
        </w:r>
      </w:ins>
      <w:del w:id="98" w:author="Katie Hampson" w:date="2022-01-10T13:47:00Z">
        <w:r w:rsidDel="000F27D0">
          <w:delText>i</w:delText>
        </w:r>
      </w:del>
      <w:r>
        <w:t xml:space="preserve">s, </w:t>
      </w:r>
      <w:r w:rsidR="00A474AC">
        <w:t>instead</w:t>
      </w:r>
      <w:r>
        <w:t xml:space="preserve"> us</w:t>
      </w:r>
      <w:r w:rsidR="00A474AC">
        <w:t>ing</w:t>
      </w:r>
      <w:r>
        <w:t xml:space="preserve"> the</w:t>
      </w:r>
      <w:r w:rsidR="00A474AC">
        <w:t>ir</w:t>
      </w:r>
      <w:r>
        <w:t xml:space="preserve"> inputs for </w:t>
      </w:r>
      <w:del w:id="99" w:author="Katie Hampson" w:date="2022-01-10T13:46:00Z">
        <w:r w:rsidDel="000F27D0">
          <w:delText xml:space="preserve">the </w:delText>
        </w:r>
      </w:del>
      <w:r>
        <w:t xml:space="preserve">qualitative analysis. </w:t>
      </w:r>
      <w:r w:rsidR="007F6F2A">
        <w:t xml:space="preserve">Second, </w:t>
      </w:r>
      <w:r>
        <w:t>Taiwan</w:t>
      </w:r>
      <w:r w:rsidR="00762062">
        <w:t>, Province of People’s Republic of China,</w:t>
      </w:r>
      <w:r>
        <w:t xml:space="preserve"> </w:t>
      </w:r>
      <w:r w:rsidR="00A474AC">
        <w:t xml:space="preserve">was </w:t>
      </w:r>
      <w:r w:rsidR="00762062">
        <w:t>evaluated</w:t>
      </w:r>
      <w:r w:rsidR="00A474AC">
        <w:t xml:space="preserve"> separately from </w:t>
      </w:r>
      <w:del w:id="100" w:author="Katie Hampson" w:date="2022-01-10T13:46:00Z">
        <w:r w:rsidR="00762062" w:rsidDel="000F27D0">
          <w:delText>the rest of</w:delText>
        </w:r>
      </w:del>
      <w:ins w:id="101" w:author="Katie Hampson" w:date="2022-01-10T13:46:00Z">
        <w:r w:rsidR="000F27D0">
          <w:t>mainland</w:t>
        </w:r>
      </w:ins>
      <w:r w:rsidR="00762062">
        <w:t xml:space="preserve"> </w:t>
      </w:r>
      <w:r>
        <w:t xml:space="preserve">China, </w:t>
      </w:r>
      <w:r w:rsidR="00A474AC">
        <w:t xml:space="preserve">given </w:t>
      </w:r>
      <w:del w:id="102" w:author="Katie Hampson" w:date="2022-01-10T13:46:00Z">
        <w:r w:rsidR="00A474AC" w:rsidDel="000F27D0">
          <w:delText xml:space="preserve">their </w:delText>
        </w:r>
      </w:del>
      <w:r w:rsidR="00A474AC">
        <w:t xml:space="preserve">major </w:t>
      </w:r>
      <w:r>
        <w:t>epidemiological</w:t>
      </w:r>
      <w:r w:rsidR="00A474AC">
        <w:t xml:space="preserve"> differences</w:t>
      </w:r>
      <w:r>
        <w:t xml:space="preserve">. </w:t>
      </w:r>
      <w:r w:rsidR="00C371A5">
        <w:t xml:space="preserve">Third, </w:t>
      </w:r>
      <w:r w:rsidR="00D1596A">
        <w:t>Bhutan</w:t>
      </w:r>
      <w:r w:rsidR="00B54409">
        <w:t>,</w:t>
      </w:r>
      <w:r>
        <w:t xml:space="preserve"> </w:t>
      </w:r>
      <w:r w:rsidR="00D1596A">
        <w:t>Brunei Darussalam</w:t>
      </w:r>
      <w:r w:rsidR="00762062">
        <w:t xml:space="preserve">, and </w:t>
      </w:r>
      <w:commentRangeStart w:id="103"/>
      <w:r w:rsidR="00762062">
        <w:t>Taiwan</w:t>
      </w:r>
      <w:del w:id="104" w:author="Katie Hampson" w:date="2022-01-10T13:47:00Z">
        <w:r w:rsidR="00762062" w:rsidDel="000F27D0">
          <w:delText>, China</w:delText>
        </w:r>
      </w:del>
      <w:ins w:id="105" w:author="Katie Hampson" w:date="2022-01-10T13:47:00Z">
        <w:r w:rsidR="000F27D0">
          <w:t xml:space="preserve"> </w:t>
        </w:r>
      </w:ins>
      <w:commentRangeEnd w:id="103"/>
      <w:ins w:id="106" w:author="Katie Hampson" w:date="2022-01-10T13:48:00Z">
        <w:r w:rsidR="000F27D0">
          <w:rPr>
            <w:rStyle w:val="CommentReference"/>
          </w:rPr>
          <w:commentReference w:id="103"/>
        </w:r>
      </w:ins>
      <w:del w:id="107" w:author="Katie Hampson" w:date="2022-01-10T13:47:00Z">
        <w:r w:rsidDel="000F27D0">
          <w:delText xml:space="preserve"> </w:delText>
        </w:r>
      </w:del>
      <w:r w:rsidR="00A474AC">
        <w:t xml:space="preserve">all </w:t>
      </w:r>
      <w:del w:id="108" w:author="Katie Hampson" w:date="2022-01-10T13:47:00Z">
        <w:r w:rsidR="00A474AC" w:rsidDel="000F27D0">
          <w:delText>had</w:delText>
        </w:r>
        <w:r w:rsidR="00B54409" w:rsidDel="000F27D0">
          <w:delText xml:space="preserve"> </w:delText>
        </w:r>
      </w:del>
      <w:ins w:id="109" w:author="Katie Hampson" w:date="2022-01-10T13:47:00Z">
        <w:r w:rsidR="000F27D0">
          <w:t>provided</w:t>
        </w:r>
        <w:r w:rsidR="000F27D0">
          <w:t xml:space="preserve"> </w:t>
        </w:r>
      </w:ins>
      <w:r w:rsidR="00B54409">
        <w:t>high number</w:t>
      </w:r>
      <w:r w:rsidR="00A474AC">
        <w:t>s</w:t>
      </w:r>
      <w:r w:rsidR="00B54409">
        <w:t xml:space="preserve"> of </w:t>
      </w:r>
      <w:del w:id="110" w:author="Katie Hampson" w:date="2022-01-10T13:47:00Z">
        <w:r w:rsidR="00B54409" w:rsidDel="000F27D0">
          <w:delText xml:space="preserve">submitted </w:delText>
        </w:r>
      </w:del>
      <w:r w:rsidR="00B54409">
        <w:t xml:space="preserve">questionnaires </w:t>
      </w:r>
      <w:del w:id="111" w:author="Katie Hampson" w:date="2022-01-10T13:47:00Z">
        <w:r w:rsidR="00B54409" w:rsidDel="000F27D0">
          <w:delText>in proportion</w:delText>
        </w:r>
      </w:del>
      <w:ins w:id="112" w:author="Katie Hampson" w:date="2022-01-10T13:47:00Z">
        <w:r w:rsidR="000F27D0">
          <w:t>relative</w:t>
        </w:r>
      </w:ins>
      <w:r w:rsidR="00B54409">
        <w:t xml:space="preserve"> to </w:t>
      </w:r>
      <w:r w:rsidR="00C371A5">
        <w:t>their</w:t>
      </w:r>
      <w:r w:rsidR="00B54409">
        <w:t xml:space="preserve"> population</w:t>
      </w:r>
      <w:ins w:id="113" w:author="Katie Hampson" w:date="2022-01-10T13:47:00Z">
        <w:r w:rsidR="000F27D0">
          <w:t>s</w:t>
        </w:r>
      </w:ins>
      <w:r w:rsidR="00D1596A">
        <w:t xml:space="preserve"> (respectively, 13, 5, and 2</w:t>
      </w:r>
      <w:r w:rsidR="00A474AC">
        <w:t>)</w:t>
      </w:r>
      <w:r w:rsidR="00C371A5">
        <w:t xml:space="preserve">. We </w:t>
      </w:r>
      <w:ins w:id="114" w:author="Katie Hampson" w:date="2022-01-10T13:48:00Z">
        <w:r w:rsidR="000F27D0">
          <w:t xml:space="preserve">therefore </w:t>
        </w:r>
      </w:ins>
      <w:r w:rsidR="00D1596A">
        <w:t>aggregate</w:t>
      </w:r>
      <w:r w:rsidR="00A474AC">
        <w:t>d</w:t>
      </w:r>
      <w:r w:rsidR="00D1596A">
        <w:t xml:space="preserve"> </w:t>
      </w:r>
      <w:del w:id="115" w:author="Katie Hampson" w:date="2022-01-10T13:49:00Z">
        <w:r w:rsidR="00D1596A" w:rsidDel="003D0B2B">
          <w:delText xml:space="preserve">the </w:delText>
        </w:r>
      </w:del>
      <w:r w:rsidR="00D1596A">
        <w:t xml:space="preserve">quantitative </w:t>
      </w:r>
      <w:del w:id="116" w:author="Katie Hampson" w:date="2022-01-10T13:49:00Z">
        <w:r w:rsidR="00D1596A" w:rsidDel="003D0B2B">
          <w:delText xml:space="preserve">answers </w:delText>
        </w:r>
      </w:del>
      <w:ins w:id="117" w:author="Katie Hampson" w:date="2022-01-10T13:49:00Z">
        <w:r w:rsidR="003D0B2B">
          <w:t>response</w:t>
        </w:r>
        <w:r w:rsidR="003D0B2B">
          <w:t xml:space="preserve">s </w:t>
        </w:r>
      </w:ins>
      <w:r w:rsidR="00A474AC">
        <w:t xml:space="preserve">from </w:t>
      </w:r>
      <w:del w:id="118" w:author="Katie Hampson" w:date="2022-01-10T13:49:00Z">
        <w:r w:rsidR="00A474AC" w:rsidDel="000F27D0">
          <w:delText xml:space="preserve">each </w:delText>
        </w:r>
      </w:del>
      <w:ins w:id="119" w:author="Katie Hampson" w:date="2022-01-10T13:49:00Z">
        <w:r w:rsidR="000F27D0">
          <w:t>these</w:t>
        </w:r>
        <w:r w:rsidR="000F27D0">
          <w:t xml:space="preserve"> </w:t>
        </w:r>
      </w:ins>
      <w:r w:rsidR="00A474AC">
        <w:t>state</w:t>
      </w:r>
      <w:ins w:id="120" w:author="Katie Hampson" w:date="2022-01-10T13:49:00Z">
        <w:r w:rsidR="000F27D0">
          <w:t>s</w:t>
        </w:r>
      </w:ins>
      <w:r w:rsidR="00D1596A">
        <w:t xml:space="preserve"> </w:t>
      </w:r>
      <w:del w:id="121" w:author="Katie Hampson" w:date="2022-01-10T13:49:00Z">
        <w:r w:rsidR="00D1596A" w:rsidDel="000F27D0">
          <w:delText>into one</w:delText>
        </w:r>
        <w:r w:rsidR="00A474AC" w:rsidDel="000F27D0">
          <w:delText xml:space="preserve"> </w:delText>
        </w:r>
      </w:del>
      <w:r w:rsidR="00A474AC">
        <w:t xml:space="preserve">while keeping </w:t>
      </w:r>
      <w:del w:id="122" w:author="Katie Hampson" w:date="2022-01-10T13:49:00Z">
        <w:r w:rsidR="00A474AC" w:rsidDel="003D0B2B">
          <w:delText xml:space="preserve">the </w:delText>
        </w:r>
      </w:del>
      <w:r w:rsidR="00D1596A">
        <w:t xml:space="preserve">qualitative </w:t>
      </w:r>
      <w:del w:id="123" w:author="Katie Hampson" w:date="2022-01-10T13:50:00Z">
        <w:r w:rsidR="00D1596A" w:rsidDel="003D0B2B">
          <w:delText>answers</w:delText>
        </w:r>
      </w:del>
      <w:ins w:id="124" w:author="Katie Hampson" w:date="2022-01-10T13:50:00Z">
        <w:r w:rsidR="003D0B2B">
          <w:t>response</w:t>
        </w:r>
        <w:r w:rsidR="003D0B2B">
          <w:t xml:space="preserve">s </w:t>
        </w:r>
      </w:ins>
      <w:del w:id="125" w:author="Katie Hampson" w:date="2022-01-10T13:49:00Z">
        <w:r w:rsidR="00D1596A" w:rsidDel="003D0B2B">
          <w:delText xml:space="preserve"> </w:delText>
        </w:r>
      </w:del>
      <w:r w:rsidR="00D1596A">
        <w:t xml:space="preserve">disaggregated </w:t>
      </w:r>
      <w:del w:id="126" w:author="Katie Hampson" w:date="2022-01-10T13:49:00Z">
        <w:r w:rsidR="00D1596A" w:rsidDel="003D0B2B">
          <w:delText xml:space="preserve">to provide </w:delText>
        </w:r>
        <w:r w:rsidR="00A474AC" w:rsidDel="003D0B2B">
          <w:delText xml:space="preserve">greater </w:delText>
        </w:r>
        <w:r w:rsidR="00D1596A" w:rsidDel="003D0B2B">
          <w:delText>depth</w:delText>
        </w:r>
        <w:r w:rsidR="0060274B" w:rsidDel="003D0B2B">
          <w:delText xml:space="preserve">, </w:delText>
        </w:r>
        <w:r w:rsidR="00D1596A" w:rsidDel="003D0B2B">
          <w:delText>detail</w:delText>
        </w:r>
        <w:r w:rsidR="0060274B" w:rsidDel="003D0B2B">
          <w:delText>, and nuance</w:delText>
        </w:r>
      </w:del>
      <w:ins w:id="127" w:author="Katie Hampson" w:date="2022-01-10T13:49:00Z">
        <w:r w:rsidR="003D0B2B">
          <w:t xml:space="preserve">for </w:t>
        </w:r>
      </w:ins>
      <w:ins w:id="128" w:author="Katie Hampson" w:date="2022-01-10T14:54:00Z">
        <w:r w:rsidR="006C4402">
          <w:t>further</w:t>
        </w:r>
      </w:ins>
      <w:ins w:id="129" w:author="Katie Hampson" w:date="2022-01-10T13:49:00Z">
        <w:r w:rsidR="003D0B2B">
          <w:t xml:space="preserve"> analysis</w:t>
        </w:r>
      </w:ins>
      <w:r w:rsidR="00D1596A">
        <w:t xml:space="preserve">. </w:t>
      </w:r>
    </w:p>
    <w:p w14:paraId="14B40A8D" w14:textId="5A42362D" w:rsidR="000775D9" w:rsidRDefault="00BD1B54" w:rsidP="00DF006C">
      <w:del w:id="130" w:author="Katie Hampson" w:date="2022-01-10T14:54:00Z">
        <w:r w:rsidDel="006C4402">
          <w:delText>The s</w:delText>
        </w:r>
      </w:del>
      <w:ins w:id="131" w:author="Katie Hampson" w:date="2022-01-10T14:54:00Z">
        <w:r w:rsidR="006C4402">
          <w:t>S</w:t>
        </w:r>
      </w:ins>
      <w:r>
        <w:t xml:space="preserve">urveyed countries were divided into </w:t>
      </w:r>
      <w:r w:rsidR="00110F43">
        <w:t>categories based</w:t>
      </w:r>
      <w:r>
        <w:t xml:space="preserve"> on the</w:t>
      </w:r>
      <w:r w:rsidR="005E1663">
        <w:t xml:space="preserve"> </w:t>
      </w:r>
      <w:r w:rsidR="00110F43">
        <w:t>presence</w:t>
      </w:r>
      <w:r w:rsidR="005E1663">
        <w:t xml:space="preserve"> of dog-mediated rabies (</w:t>
      </w:r>
      <w:commentRangeStart w:id="132"/>
      <w:r w:rsidR="00110F43">
        <w:t>drawing</w:t>
      </w:r>
      <w:r w:rsidR="005E1663">
        <w:t xml:space="preserve"> from </w:t>
      </w:r>
      <w:r w:rsidR="00110F43">
        <w:t>2019 WHO data</w:t>
      </w:r>
      <w:commentRangeEnd w:id="132"/>
      <w:r w:rsidR="00110F43">
        <w:rPr>
          <w:rStyle w:val="CommentReference"/>
        </w:rPr>
        <w:commentReference w:id="132"/>
      </w:r>
      <w:r w:rsidR="005E1663">
        <w:t xml:space="preserve">) and country investment in </w:t>
      </w:r>
      <w:r w:rsidR="00A474AC">
        <w:t xml:space="preserve">dog </w:t>
      </w:r>
      <w:r w:rsidR="005E1663">
        <w:t>rabies control</w:t>
      </w:r>
      <w:r w:rsidR="008E559A">
        <w:t xml:space="preserve"> </w:t>
      </w:r>
      <w:r w:rsidR="008E559A" w:rsidRPr="003660E4">
        <w:rPr>
          <w:highlight w:val="yellow"/>
        </w:rPr>
        <w:t>(Figure 1</w:t>
      </w:r>
      <w:r w:rsidR="008E559A">
        <w:rPr>
          <w:highlight w:val="yellow"/>
        </w:rPr>
        <w:t>A</w:t>
      </w:r>
      <w:r w:rsidR="008E559A" w:rsidRPr="003660E4">
        <w:rPr>
          <w:highlight w:val="yellow"/>
        </w:rPr>
        <w:t>).</w:t>
      </w:r>
      <w:r w:rsidR="005E1663">
        <w:t xml:space="preserve"> </w:t>
      </w:r>
      <w:r w:rsidR="00A474AC">
        <w:t>C</w:t>
      </w:r>
      <w:r w:rsidR="005E1663" w:rsidRPr="005E1663">
        <w:t>ountr</w:t>
      </w:r>
      <w:r w:rsidR="00A474AC">
        <w:t xml:space="preserve">ies with routine national dog vaccination </w:t>
      </w:r>
      <w:r w:rsidR="00C5107A">
        <w:t>programs</w:t>
      </w:r>
      <w:r w:rsidR="00A474AC">
        <w:t xml:space="preserve"> maintained </w:t>
      </w:r>
      <w:r w:rsidR="005E1663" w:rsidRPr="005E1663">
        <w:t xml:space="preserve">for </w:t>
      </w:r>
      <w:r w:rsidR="005E1663">
        <w:t>at least five</w:t>
      </w:r>
      <w:r w:rsidR="005E1663" w:rsidRPr="005E1663">
        <w:t xml:space="preserve"> years</w:t>
      </w:r>
      <w:r w:rsidR="00A474AC">
        <w:t xml:space="preserve"> were classified as having rabies control </w:t>
      </w:r>
      <w:commentRangeStart w:id="133"/>
      <w:r w:rsidR="00A474AC">
        <w:t xml:space="preserve">in progress, </w:t>
      </w:r>
      <w:r w:rsidR="005E1663">
        <w:t xml:space="preserve">but </w:t>
      </w:r>
      <w:ins w:id="134" w:author="Katie Hampson" w:date="2022-01-10T13:50:00Z">
        <w:r w:rsidR="003D0B2B">
          <w:t>dog-mediated rabies</w:t>
        </w:r>
        <w:r w:rsidR="003D0B2B">
          <w:t xml:space="preserve"> </w:t>
        </w:r>
      </w:ins>
      <w:r w:rsidR="005E1663">
        <w:t xml:space="preserve">not </w:t>
      </w:r>
      <w:r w:rsidR="00110F43">
        <w:t>yet eliminated</w:t>
      </w:r>
      <w:del w:id="135" w:author="Katie Hampson" w:date="2022-01-10T13:50:00Z">
        <w:r w:rsidR="005E1663" w:rsidDel="003D0B2B">
          <w:delText xml:space="preserve"> dog-mediated rabies</w:delText>
        </w:r>
      </w:del>
      <w:r w:rsidR="00A474AC">
        <w:t xml:space="preserve">. </w:t>
      </w:r>
      <w:commentRangeEnd w:id="133"/>
      <w:r w:rsidR="006C4402">
        <w:rPr>
          <w:rStyle w:val="CommentReference"/>
        </w:rPr>
        <w:commentReference w:id="133"/>
      </w:r>
      <w:del w:id="136" w:author="Katie Hampson" w:date="2022-01-10T14:48:00Z">
        <w:r w:rsidR="00A474AC" w:rsidDel="00112125">
          <w:delText xml:space="preserve">Several </w:delText>
        </w:r>
      </w:del>
      <w:del w:id="137" w:author="Katie Hampson" w:date="2022-01-10T14:49:00Z">
        <w:r w:rsidR="00A474AC" w:rsidDel="00112125">
          <w:delText xml:space="preserve">of these countries mainly experience </w:delText>
        </w:r>
        <w:r w:rsidR="005E1663" w:rsidRPr="005E1663" w:rsidDel="00112125">
          <w:delText xml:space="preserve">rabies </w:delText>
        </w:r>
        <w:r w:rsidR="00A474AC" w:rsidDel="00112125">
          <w:delText xml:space="preserve">as a result of </w:delText>
        </w:r>
        <w:r w:rsidR="005E1663" w:rsidDel="00112125">
          <w:delText xml:space="preserve">incursions </w:delText>
        </w:r>
        <w:r w:rsidR="00083853" w:rsidDel="00112125">
          <w:delText>from neighboring endemic countries</w:delText>
        </w:r>
        <w:r w:rsidR="008E559A" w:rsidDel="00112125">
          <w:delText>.</w:delText>
        </w:r>
        <w:r w:rsidR="00A474AC" w:rsidDel="00112125">
          <w:delText xml:space="preserve"> </w:delText>
        </w:r>
      </w:del>
    </w:p>
    <w:p w14:paraId="5A05707A" w14:textId="254B4B8A" w:rsidR="003F33EB" w:rsidRPr="00434BD9" w:rsidRDefault="00A474AC" w:rsidP="00592D49">
      <w:pPr>
        <w:rPr>
          <w:rFonts w:cs="Times New Roman"/>
          <w:vertAlign w:val="superscript"/>
        </w:rPr>
      </w:pPr>
      <w:r>
        <w:t xml:space="preserve">The harmonized </w:t>
      </w:r>
      <w:r w:rsidR="00D1596A">
        <w:t xml:space="preserve">data </w:t>
      </w:r>
      <w:r>
        <w:t xml:space="preserve">was consolidated to </w:t>
      </w:r>
      <w:r w:rsidR="00D1596A">
        <w:t>82 questionnaires</w:t>
      </w:r>
      <w:r w:rsidR="00C3340F">
        <w:t xml:space="preserve"> </w:t>
      </w:r>
      <w:r>
        <w:t xml:space="preserve">from </w:t>
      </w:r>
      <w:r w:rsidR="00C3340F">
        <w:t xml:space="preserve">48 countries </w:t>
      </w:r>
      <w:r w:rsidR="0060274B">
        <w:rPr>
          <w:rFonts w:eastAsia="Arial" w:cs="Times New Roman"/>
          <w:szCs w:val="24"/>
        </w:rPr>
        <w:t>and cleaned</w:t>
      </w:r>
      <w:r w:rsidR="00546EFD">
        <w:rPr>
          <w:rFonts w:cs="Times New Roman"/>
        </w:rPr>
        <w:t xml:space="preserve"> </w:t>
      </w:r>
      <w:del w:id="138" w:author="Katie Hampson" w:date="2022-01-10T14:55:00Z">
        <w:r w:rsidR="00434BD9" w:rsidDel="006C4402">
          <w:rPr>
            <w:rFonts w:cs="Times New Roman"/>
          </w:rPr>
          <w:delText xml:space="preserve">to </w:delText>
        </w:r>
        <w:r w:rsidDel="006C4402">
          <w:rPr>
            <w:rFonts w:cs="Times New Roman"/>
          </w:rPr>
          <w:delText xml:space="preserve">enable </w:delText>
        </w:r>
      </w:del>
      <w:ins w:id="139" w:author="Katie Hampson" w:date="2022-01-10T14:55:00Z">
        <w:r w:rsidR="006C4402">
          <w:rPr>
            <w:rFonts w:cs="Times New Roman"/>
          </w:rPr>
          <w:t xml:space="preserve">for </w:t>
        </w:r>
      </w:ins>
      <w:r>
        <w:rPr>
          <w:rFonts w:cs="Times New Roman"/>
        </w:rPr>
        <w:t>comparison</w:t>
      </w:r>
      <w:r w:rsidR="00434BD9">
        <w:rPr>
          <w:rFonts w:cs="Times New Roman"/>
        </w:rPr>
        <w:t xml:space="preserve"> </w:t>
      </w:r>
      <w:r w:rsidR="00546EFD">
        <w:rPr>
          <w:rFonts w:cs="Times New Roman"/>
        </w:rPr>
        <w:t>across</w:t>
      </w:r>
      <w:r w:rsidR="00434BD9">
        <w:rPr>
          <w:rFonts w:cs="Times New Roman"/>
        </w:rPr>
        <w:t xml:space="preserve"> the respon</w:t>
      </w:r>
      <w:del w:id="140" w:author="Katie Hampson" w:date="2022-01-10T14:55:00Z">
        <w:r w:rsidR="00434BD9" w:rsidDel="006C4402">
          <w:rPr>
            <w:rFonts w:cs="Times New Roman"/>
          </w:rPr>
          <w:delText>dents’ answer</w:delText>
        </w:r>
      </w:del>
      <w:ins w:id="141" w:author="Katie Hampson" w:date="2022-01-10T14:55:00Z">
        <w:r w:rsidR="006C4402">
          <w:rPr>
            <w:rFonts w:cs="Times New Roman"/>
          </w:rPr>
          <w:t>se</w:t>
        </w:r>
      </w:ins>
      <w:r w:rsidR="00434BD9">
        <w:rPr>
          <w:rFonts w:cs="Times New Roman"/>
        </w:rPr>
        <w:t>s</w:t>
      </w:r>
      <w:r w:rsidR="00C3340F">
        <w:t xml:space="preserve">. </w:t>
      </w:r>
      <w:r>
        <w:t xml:space="preserve">Figures and maps were created using the R </w:t>
      </w:r>
      <w:r>
        <w:rPr>
          <w:lang w:val="en"/>
        </w:rPr>
        <w:t>computing language</w:t>
      </w:r>
      <w:r w:rsidRPr="00A474AC">
        <w:rPr>
          <w:lang w:val="en"/>
        </w:rPr>
        <w:t xml:space="preserve"> (v4</w:t>
      </w:r>
      <w:r w:rsidRPr="00A474AC">
        <w:rPr>
          <w:i/>
          <w:lang w:val="en"/>
        </w:rPr>
        <w:t>.</w:t>
      </w:r>
      <w:r w:rsidRPr="00A474AC">
        <w:rPr>
          <w:lang w:val="en"/>
        </w:rPr>
        <w:t>0.02)</w:t>
      </w:r>
      <w:r w:rsidR="00584BF9">
        <w:rPr>
          <w:lang w:val="en"/>
        </w:rPr>
        <w:t xml:space="preserve"> </w:t>
      </w:r>
      <w:r>
        <w:rPr>
          <w:lang w:val="en"/>
        </w:rPr>
        <w:t>[</w:t>
      </w:r>
      <w:r w:rsidR="00584BF9">
        <w:rPr>
          <w:lang w:val="en"/>
        </w:rPr>
        <w:t>15</w:t>
      </w:r>
      <w:r>
        <w:rPr>
          <w:lang w:val="en"/>
        </w:rPr>
        <w:t>]</w:t>
      </w:r>
      <w:r w:rsidR="00584BF9">
        <w:rPr>
          <w:rStyle w:val="FootnoteReference"/>
          <w:lang w:val="en"/>
        </w:rPr>
        <w:footnoteReference w:id="15"/>
      </w:r>
      <w:r>
        <w:rPr>
          <w:lang w:val="en"/>
        </w:rPr>
        <w:t>.</w:t>
      </w:r>
      <w:r>
        <w:t xml:space="preserve"> </w:t>
      </w:r>
    </w:p>
    <w:p w14:paraId="1DB8ED70" w14:textId="22265D54" w:rsidR="0045227E" w:rsidRDefault="00261CAD" w:rsidP="005A08C2">
      <w:r>
        <w:lastRenderedPageBreak/>
        <w:t xml:space="preserve">Nineteen </w:t>
      </w:r>
      <w:r w:rsidR="00F5207B">
        <w:t>people</w:t>
      </w:r>
      <w:r>
        <w:t xml:space="preserve"> were interviewed</w:t>
      </w:r>
      <w:r w:rsidR="00F5207B">
        <w:t xml:space="preserve">; 15 </w:t>
      </w:r>
      <w:r w:rsidR="00A474AC">
        <w:t>interviewees</w:t>
      </w:r>
      <w:r w:rsidR="00F5207B">
        <w:t xml:space="preserve"> talked about </w:t>
      </w:r>
      <w:commentRangeStart w:id="142"/>
      <w:commentRangeStart w:id="143"/>
      <w:del w:id="144" w:author="deborah nadal" w:date="2022-01-04T15:17:00Z">
        <w:r w:rsidR="00F5207B" w:rsidDel="00372482">
          <w:delText>one country</w:delText>
        </w:r>
        <w:commentRangeEnd w:id="142"/>
        <w:r w:rsidR="0004396C" w:rsidDel="00372482">
          <w:rPr>
            <w:rStyle w:val="CommentReference"/>
          </w:rPr>
          <w:commentReference w:id="142"/>
        </w:r>
      </w:del>
      <w:commentRangeEnd w:id="143"/>
      <w:r w:rsidR="00372482">
        <w:rPr>
          <w:rStyle w:val="CommentReference"/>
        </w:rPr>
        <w:commentReference w:id="143"/>
      </w:r>
      <w:ins w:id="145" w:author="deborah nadal" w:date="2022-01-04T15:17:00Z">
        <w:r w:rsidR="00372482">
          <w:t>individual countries</w:t>
        </w:r>
      </w:ins>
      <w:r w:rsidR="00F5207B">
        <w:t xml:space="preserve">, while four provided </w:t>
      </w:r>
      <w:r w:rsidR="00546EFD">
        <w:t xml:space="preserve">comparative </w:t>
      </w:r>
      <w:r w:rsidR="00F5207B">
        <w:t>information about two to four countries.</w:t>
      </w:r>
      <w:r w:rsidR="00C359FC">
        <w:t xml:space="preserve"> The interviews were initially transcribed with Amberscript</w:t>
      </w:r>
      <w:r w:rsidR="00C359FC" w:rsidRPr="00C359FC">
        <w:rPr>
          <w:rFonts w:cs="Times New Roman"/>
          <w:vertAlign w:val="superscript"/>
        </w:rPr>
        <w:t>®</w:t>
      </w:r>
      <w:r w:rsidR="00C359FC">
        <w:t>, an online software for automatic transcription</w:t>
      </w:r>
      <w:ins w:id="146" w:author="Katie Hampson" w:date="2022-01-10T14:55:00Z">
        <w:r w:rsidR="006C4402">
          <w:t xml:space="preserve">, </w:t>
        </w:r>
      </w:ins>
      <w:del w:id="147" w:author="Katie Hampson" w:date="2022-01-10T14:55:00Z">
        <w:r w:rsidR="00C359FC" w:rsidDel="006C4402">
          <w:delText xml:space="preserve">. </w:delText>
        </w:r>
        <w:r w:rsidR="00A474AC" w:rsidDel="006C4402">
          <w:delText>T</w:delText>
        </w:r>
        <w:r w:rsidR="00C359FC" w:rsidDel="006C4402">
          <w:delText xml:space="preserve">he </w:delText>
        </w:r>
        <w:r w:rsidR="00F504F0" w:rsidDel="006C4402">
          <w:delText xml:space="preserve">transcripts </w:delText>
        </w:r>
        <w:r w:rsidR="00C359FC" w:rsidDel="006C4402">
          <w:delText xml:space="preserve">were </w:delText>
        </w:r>
      </w:del>
      <w:r w:rsidR="00584BA1">
        <w:t xml:space="preserve">then </w:t>
      </w:r>
      <w:r w:rsidR="00C359FC">
        <w:t>checked</w:t>
      </w:r>
      <w:r w:rsidRPr="00261CAD">
        <w:t xml:space="preserve"> </w:t>
      </w:r>
      <w:r>
        <w:t>manually</w:t>
      </w:r>
      <w:r w:rsidR="00143370">
        <w:t xml:space="preserve">, anonymized, and edited into verbatim </w:t>
      </w:r>
      <w:r w:rsidR="00F504F0">
        <w:t>transcripts</w:t>
      </w:r>
      <w:r w:rsidR="00143370">
        <w:t xml:space="preserve">. </w:t>
      </w:r>
    </w:p>
    <w:p w14:paraId="206521F4" w14:textId="371FCEA1" w:rsidR="00112125" w:rsidRDefault="00C3340F" w:rsidP="00DF006C">
      <w:r>
        <w:t xml:space="preserve">The qualitative </w:t>
      </w:r>
      <w:r w:rsidR="00F5207B">
        <w:t>answers</w:t>
      </w:r>
      <w:r>
        <w:t xml:space="preserve"> </w:t>
      </w:r>
      <w:r w:rsidR="00F504F0">
        <w:t xml:space="preserve">from </w:t>
      </w:r>
      <w:ins w:id="148" w:author="Katie Hampson" w:date="2022-01-10T14:56:00Z">
        <w:r w:rsidR="006C4402">
          <w:t>the</w:t>
        </w:r>
      </w:ins>
      <w:del w:id="149" w:author="Katie Hampson" w:date="2022-01-10T14:56:00Z">
        <w:r w:rsidDel="006C4402">
          <w:delText>103</w:delText>
        </w:r>
      </w:del>
      <w:r>
        <w:t xml:space="preserve"> questionnaires and </w:t>
      </w:r>
      <w:del w:id="150" w:author="Katie Hampson" w:date="2022-01-10T14:56:00Z">
        <w:r w:rsidDel="006C4402">
          <w:delText xml:space="preserve">the </w:delText>
        </w:r>
        <w:r w:rsidR="00751B6A" w:rsidDel="006C4402">
          <w:delText xml:space="preserve">19 </w:delText>
        </w:r>
        <w:r w:rsidR="00143370" w:rsidDel="006C4402">
          <w:delText xml:space="preserve">interview </w:delText>
        </w:r>
      </w:del>
      <w:r w:rsidR="00143370">
        <w:t>transcripts were analyzed with Nvivo12</w:t>
      </w:r>
      <w:r w:rsidR="00143370" w:rsidRPr="005A08C2">
        <w:rPr>
          <w:vertAlign w:val="superscript"/>
        </w:rPr>
        <w:t>®</w:t>
      </w:r>
      <w:r w:rsidR="005A08C2">
        <w:t>.</w:t>
      </w:r>
      <w:r w:rsidR="00261CAD">
        <w:t xml:space="preserve"> C</w:t>
      </w:r>
      <w:r w:rsidR="0045227E">
        <w:t>odes were created (and defined</w:t>
      </w:r>
      <w:r w:rsidR="00261CAD">
        <w:t>)</w:t>
      </w:r>
      <w:r w:rsidR="00261CAD" w:rsidRPr="00261CAD">
        <w:t xml:space="preserve"> </w:t>
      </w:r>
      <w:r w:rsidR="00261CAD">
        <w:t>inductively</w:t>
      </w:r>
      <w:r w:rsidR="0045227E">
        <w:t xml:space="preserve">, added, and </w:t>
      </w:r>
      <w:r w:rsidR="00DB3862">
        <w:t xml:space="preserve">iteratively </w:t>
      </w:r>
      <w:r w:rsidR="0045227E">
        <w:t xml:space="preserve">adjusted during </w:t>
      </w:r>
      <w:r w:rsidR="00261CAD">
        <w:t>several</w:t>
      </w:r>
      <w:r w:rsidR="0045227E">
        <w:t xml:space="preserve"> rounds of data reading</w:t>
      </w:r>
      <w:r w:rsidR="00261CAD">
        <w:t xml:space="preserve"> necessary to </w:t>
      </w:r>
      <w:r w:rsidR="00F504F0">
        <w:t>maximize reflection</w:t>
      </w:r>
      <w:r w:rsidR="00A474AC">
        <w:t xml:space="preserve"> and </w:t>
      </w:r>
      <w:r w:rsidR="00261CAD">
        <w:t xml:space="preserve">minimize errors – because only one </w:t>
      </w:r>
      <w:r w:rsidR="00A474AC">
        <w:t>author</w:t>
      </w:r>
      <w:r w:rsidR="00751B6A">
        <w:t>, DN,</w:t>
      </w:r>
      <w:r w:rsidR="0060274B">
        <w:t xml:space="preserve"> conducted the qualitative analysis – and develop themes across both qualitative data sources, and in </w:t>
      </w:r>
      <w:commentRangeStart w:id="151"/>
      <w:del w:id="152" w:author="Katie Hampson" w:date="2022-01-10T14:56:00Z">
        <w:r w:rsidR="0060274B" w:rsidDel="006C4402">
          <w:delText xml:space="preserve">dialogue </w:delText>
        </w:r>
      </w:del>
      <w:ins w:id="153" w:author="Katie Hampson" w:date="2022-01-10T14:56:00Z">
        <w:r w:rsidR="006C4402">
          <w:t>triangulation</w:t>
        </w:r>
        <w:commentRangeEnd w:id="151"/>
        <w:r w:rsidR="006C4402">
          <w:rPr>
            <w:rStyle w:val="CommentReference"/>
          </w:rPr>
          <w:commentReference w:id="151"/>
        </w:r>
        <w:r w:rsidR="006C4402">
          <w:t xml:space="preserve"> </w:t>
        </w:r>
      </w:ins>
      <w:r w:rsidR="0060274B">
        <w:t xml:space="preserve">with the quantitative </w:t>
      </w:r>
      <w:r w:rsidR="00A474AC">
        <w:t>analyses</w:t>
      </w:r>
      <w:r w:rsidR="0060274B">
        <w:t xml:space="preserve">. </w:t>
      </w:r>
    </w:p>
    <w:p w14:paraId="04CF6445" w14:textId="18FF783F" w:rsidR="00DF006C" w:rsidRDefault="00DF006C" w:rsidP="00DF006C">
      <w:pPr>
        <w:spacing w:before="0" w:after="0"/>
        <w:rPr>
          <w:ins w:id="154" w:author="Katie Hampson" w:date="2022-01-10T14:50:00Z"/>
          <w:sz w:val="22"/>
        </w:rPr>
      </w:pPr>
      <w:commentRangeStart w:id="155"/>
      <w:commentRangeStart w:id="156"/>
      <w:commentRangeStart w:id="157"/>
      <w:r w:rsidRPr="00581EF4">
        <w:rPr>
          <w:b/>
          <w:bCs/>
          <w:sz w:val="22"/>
          <w:highlight w:val="yellow"/>
          <w:rPrChange w:id="158" w:author="Katie Hampson" w:date="2022-01-10T15:20:00Z">
            <w:rPr>
              <w:highlight w:val="yellow"/>
            </w:rPr>
          </w:rPrChange>
        </w:rPr>
        <w:t>Figure 1</w:t>
      </w:r>
      <w:commentRangeEnd w:id="155"/>
      <w:commentRangeEnd w:id="156"/>
      <w:commentRangeEnd w:id="157"/>
      <w:ins w:id="159" w:author="Katie Hampson" w:date="2022-01-10T14:38:00Z">
        <w:r w:rsidR="00EA2D99" w:rsidRPr="00581EF4">
          <w:rPr>
            <w:b/>
            <w:bCs/>
            <w:sz w:val="22"/>
            <w:highlight w:val="yellow"/>
            <w:rPrChange w:id="160" w:author="Katie Hampson" w:date="2022-01-10T15:20:00Z">
              <w:rPr>
                <w:highlight w:val="yellow"/>
              </w:rPr>
            </w:rPrChange>
          </w:rPr>
          <w:t xml:space="preserve">. </w:t>
        </w:r>
      </w:ins>
      <w:r w:rsidR="00584BF9" w:rsidRPr="00581EF4">
        <w:rPr>
          <w:rStyle w:val="CommentReference"/>
          <w:b/>
          <w:bCs/>
          <w:sz w:val="22"/>
          <w:szCs w:val="22"/>
          <w:highlight w:val="yellow"/>
          <w:rPrChange w:id="161" w:author="Katie Hampson" w:date="2022-01-10T15:20:00Z">
            <w:rPr>
              <w:rStyle w:val="CommentReference"/>
              <w:highlight w:val="yellow"/>
            </w:rPr>
          </w:rPrChange>
        </w:rPr>
        <w:commentReference w:id="155"/>
      </w:r>
      <w:r w:rsidR="00112125" w:rsidRPr="00581EF4">
        <w:rPr>
          <w:rStyle w:val="CommentReference"/>
          <w:highlight w:val="yellow"/>
          <w:rPrChange w:id="162" w:author="Katie Hampson" w:date="2022-01-10T15:20:00Z">
            <w:rPr>
              <w:rStyle w:val="CommentReference"/>
            </w:rPr>
          </w:rPrChange>
        </w:rPr>
        <w:commentReference w:id="156"/>
      </w:r>
      <w:r w:rsidR="006C4402" w:rsidRPr="00581EF4">
        <w:rPr>
          <w:rStyle w:val="CommentReference"/>
          <w:highlight w:val="yellow"/>
          <w:rPrChange w:id="163" w:author="Katie Hampson" w:date="2022-01-10T15:20:00Z">
            <w:rPr>
              <w:rStyle w:val="CommentReference"/>
            </w:rPr>
          </w:rPrChange>
        </w:rPr>
        <w:commentReference w:id="157"/>
      </w:r>
      <w:ins w:id="164" w:author="Katie Hampson" w:date="2022-01-10T14:38:00Z">
        <w:r w:rsidR="00EA2D99" w:rsidRPr="00581EF4">
          <w:rPr>
            <w:b/>
            <w:bCs/>
            <w:sz w:val="22"/>
            <w:highlight w:val="yellow"/>
            <w:rPrChange w:id="165" w:author="Katie Hampson" w:date="2022-01-10T15:20:00Z">
              <w:rPr>
                <w:b/>
                <w:bCs/>
              </w:rPr>
            </w:rPrChange>
          </w:rPr>
          <w:softHyphen/>
        </w:r>
        <w:r w:rsidR="00EA2D99" w:rsidRPr="00581EF4">
          <w:rPr>
            <w:b/>
            <w:bCs/>
            <w:sz w:val="22"/>
            <w:highlight w:val="yellow"/>
            <w:rPrChange w:id="166" w:author="Katie Hampson" w:date="2022-01-10T15:20:00Z">
              <w:rPr>
                <w:b/>
                <w:bCs/>
              </w:rPr>
            </w:rPrChange>
          </w:rPr>
          <w:softHyphen/>
        </w:r>
      </w:ins>
      <w:ins w:id="167" w:author="Katie Hampson" w:date="2022-01-10T14:40:00Z">
        <w:r w:rsidR="00EA2D99" w:rsidRPr="00581EF4">
          <w:rPr>
            <w:b/>
            <w:bCs/>
            <w:sz w:val="22"/>
            <w:highlight w:val="yellow"/>
            <w:rPrChange w:id="168" w:author="Katie Hampson" w:date="2022-01-10T15:20:00Z">
              <w:rPr>
                <w:b/>
                <w:bCs/>
              </w:rPr>
            </w:rPrChange>
          </w:rPr>
          <w:t>S</w:t>
        </w:r>
      </w:ins>
      <w:ins w:id="169" w:author="Katie Hampson" w:date="2022-01-10T14:39:00Z">
        <w:r w:rsidR="00EA2D99" w:rsidRPr="00581EF4">
          <w:rPr>
            <w:b/>
            <w:bCs/>
            <w:sz w:val="22"/>
            <w:highlight w:val="yellow"/>
            <w:rPrChange w:id="170" w:author="Katie Hampson" w:date="2022-01-10T15:20:00Z">
              <w:rPr>
                <w:b/>
                <w:bCs/>
              </w:rPr>
            </w:rPrChange>
          </w:rPr>
          <w:t xml:space="preserve">urvey responses and interviews across different countries and sectors. </w:t>
        </w:r>
        <w:r w:rsidR="00EA2D99" w:rsidRPr="00581EF4">
          <w:rPr>
            <w:sz w:val="22"/>
            <w:highlight w:val="yellow"/>
            <w:rPrChange w:id="171" w:author="Katie Hampson" w:date="2022-01-10T15:20:00Z">
              <w:rPr>
                <w:b/>
                <w:bCs/>
              </w:rPr>
            </w:rPrChange>
          </w:rPr>
          <w:t>A)</w:t>
        </w:r>
        <w:r w:rsidR="00EA2D99" w:rsidRPr="00581EF4">
          <w:rPr>
            <w:sz w:val="22"/>
            <w:highlight w:val="yellow"/>
            <w:rPrChange w:id="172" w:author="Katie Hampson" w:date="2022-01-10T15:20:00Z">
              <w:rPr/>
            </w:rPrChange>
          </w:rPr>
          <w:t xml:space="preserve"> Map of </w:t>
        </w:r>
      </w:ins>
      <w:ins w:id="173" w:author="Katie Hampson" w:date="2022-01-10T14:41:00Z">
        <w:r w:rsidR="00EA2D99" w:rsidRPr="00581EF4">
          <w:rPr>
            <w:sz w:val="22"/>
            <w:highlight w:val="yellow"/>
            <w:rPrChange w:id="174" w:author="Katie Hampson" w:date="2022-01-10T15:20:00Z">
              <w:rPr/>
            </w:rPrChange>
          </w:rPr>
          <w:t xml:space="preserve">survey </w:t>
        </w:r>
      </w:ins>
      <w:ins w:id="175" w:author="Katie Hampson" w:date="2022-01-10T14:39:00Z">
        <w:r w:rsidR="00EA2D99" w:rsidRPr="00581EF4">
          <w:rPr>
            <w:sz w:val="22"/>
            <w:highlight w:val="yellow"/>
            <w:rPrChange w:id="176" w:author="Katie Hampson" w:date="2022-01-10T15:20:00Z">
              <w:rPr/>
            </w:rPrChange>
          </w:rPr>
          <w:t xml:space="preserve">responses received from countries </w:t>
        </w:r>
      </w:ins>
      <w:ins w:id="177" w:author="Katie Hampson" w:date="2022-01-10T14:41:00Z">
        <w:r w:rsidR="00EA2D99" w:rsidRPr="00581EF4">
          <w:rPr>
            <w:sz w:val="22"/>
            <w:highlight w:val="yellow"/>
            <w:rPrChange w:id="178" w:author="Katie Hampson" w:date="2022-01-10T15:20:00Z">
              <w:rPr/>
            </w:rPrChange>
          </w:rPr>
          <w:t>with</w:t>
        </w:r>
      </w:ins>
      <w:ins w:id="179" w:author="Katie Hampson" w:date="2022-01-10T14:40:00Z">
        <w:r w:rsidR="00EA2D99" w:rsidRPr="00581EF4">
          <w:rPr>
            <w:sz w:val="22"/>
            <w:highlight w:val="yellow"/>
            <w:rPrChange w:id="180" w:author="Katie Hampson" w:date="2022-01-10T15:20:00Z">
              <w:rPr/>
            </w:rPrChange>
          </w:rPr>
          <w:t xml:space="preserve"> endemic dog-mediated rabies (</w:t>
        </w:r>
      </w:ins>
      <w:ins w:id="181" w:author="Katie Hampson" w:date="2022-01-10T14:41:00Z">
        <w:r w:rsidR="00EA2D99" w:rsidRPr="00581EF4">
          <w:rPr>
            <w:sz w:val="22"/>
            <w:highlight w:val="yellow"/>
            <w:rPrChange w:id="182" w:author="Katie Hampson" w:date="2022-01-10T15:20:00Z">
              <w:rPr/>
            </w:rPrChange>
          </w:rPr>
          <w:t xml:space="preserve">shaded </w:t>
        </w:r>
      </w:ins>
      <w:ins w:id="183" w:author="Katie Hampson" w:date="2022-01-10T14:40:00Z">
        <w:r w:rsidR="00EA2D99" w:rsidRPr="00581EF4">
          <w:rPr>
            <w:sz w:val="22"/>
            <w:highlight w:val="yellow"/>
            <w:rPrChange w:id="184" w:author="Katie Hampson" w:date="2022-01-10T15:20:00Z">
              <w:rPr/>
            </w:rPrChange>
          </w:rPr>
          <w:t xml:space="preserve">red), </w:t>
        </w:r>
      </w:ins>
      <w:ins w:id="185" w:author="Katie Hampson" w:date="2022-01-10T14:41:00Z">
        <w:r w:rsidR="00EA2D99" w:rsidRPr="00581EF4">
          <w:rPr>
            <w:sz w:val="22"/>
            <w:highlight w:val="yellow"/>
            <w:rPrChange w:id="186" w:author="Katie Hampson" w:date="2022-01-10T15:20:00Z">
              <w:rPr/>
            </w:rPrChange>
          </w:rPr>
          <w:t>with</w:t>
        </w:r>
      </w:ins>
      <w:ins w:id="187" w:author="Katie Hampson" w:date="2022-01-10T14:40:00Z">
        <w:r w:rsidR="00EA2D99" w:rsidRPr="00581EF4">
          <w:rPr>
            <w:sz w:val="22"/>
            <w:highlight w:val="yellow"/>
            <w:rPrChange w:id="188" w:author="Katie Hampson" w:date="2022-01-10T15:20:00Z">
              <w:rPr/>
            </w:rPrChange>
          </w:rPr>
          <w:t xml:space="preserve"> rabies control programs in-progress (orange) and that are free from </w:t>
        </w:r>
      </w:ins>
      <w:ins w:id="189" w:author="Katie Hampson" w:date="2022-01-10T14:41:00Z">
        <w:r w:rsidR="00EA2D99" w:rsidRPr="00581EF4">
          <w:rPr>
            <w:sz w:val="22"/>
            <w:highlight w:val="yellow"/>
            <w:rPrChange w:id="190" w:author="Katie Hampson" w:date="2022-01-10T15:20:00Z">
              <w:rPr/>
            </w:rPrChange>
          </w:rPr>
          <w:t xml:space="preserve">dog-mediated rabies </w:t>
        </w:r>
      </w:ins>
      <w:ins w:id="191" w:author="Katie Hampson" w:date="2022-01-10T14:40:00Z">
        <w:r w:rsidR="00EA2D99" w:rsidRPr="00581EF4">
          <w:rPr>
            <w:sz w:val="22"/>
            <w:highlight w:val="yellow"/>
            <w:rPrChange w:id="192" w:author="Katie Hampson" w:date="2022-01-10T15:20:00Z">
              <w:rPr/>
            </w:rPrChange>
          </w:rPr>
          <w:t xml:space="preserve">(blue). </w:t>
        </w:r>
      </w:ins>
      <w:ins w:id="193" w:author="Katie Hampson" w:date="2022-01-10T14:48:00Z">
        <w:r w:rsidR="00112125" w:rsidRPr="00581EF4">
          <w:rPr>
            <w:sz w:val="22"/>
            <w:highlight w:val="yellow"/>
            <w:rPrChange w:id="194" w:author="Katie Hampson" w:date="2022-01-10T15:20:00Z">
              <w:rPr>
                <w:sz w:val="22"/>
              </w:rPr>
            </w:rPrChange>
          </w:rPr>
          <w:t>T</w:t>
        </w:r>
        <w:r w:rsidR="00112125" w:rsidRPr="00581EF4">
          <w:rPr>
            <w:sz w:val="22"/>
            <w:highlight w:val="yellow"/>
            <w:rPrChange w:id="195" w:author="Katie Hampson" w:date="2022-01-10T15:20:00Z">
              <w:rPr>
                <w:sz w:val="22"/>
              </w:rPr>
            </w:rPrChange>
          </w:rPr>
          <w:t>he smallest countries (</w:t>
        </w:r>
        <w:r w:rsidR="00112125" w:rsidRPr="00581EF4">
          <w:rPr>
            <w:sz w:val="22"/>
            <w:highlight w:val="yellow"/>
            <w:lang w:val="en-GB"/>
            <w:rPrChange w:id="196" w:author="Katie Hampson" w:date="2022-01-10T15:20:00Z">
              <w:rPr>
                <w:sz w:val="22"/>
                <w:lang w:val="en-GB"/>
              </w:rPr>
            </w:rPrChange>
          </w:rPr>
          <w:t>Kuwait, Singapore, Brunei Darussalam, Israel</w:t>
        </w:r>
        <w:r w:rsidR="00112125" w:rsidRPr="00581EF4">
          <w:rPr>
            <w:sz w:val="22"/>
            <w:highlight w:val="yellow"/>
            <w:rPrChange w:id="197" w:author="Katie Hampson" w:date="2022-01-10T15:20:00Z">
              <w:rPr>
                <w:sz w:val="22"/>
              </w:rPr>
            </w:rPrChange>
          </w:rPr>
          <w:t xml:space="preserve">) </w:t>
        </w:r>
        <w:r w:rsidR="00112125" w:rsidRPr="00581EF4">
          <w:rPr>
            <w:sz w:val="22"/>
            <w:highlight w:val="yellow"/>
            <w:rPrChange w:id="198" w:author="Katie Hampson" w:date="2022-01-10T15:20:00Z">
              <w:rPr>
                <w:sz w:val="22"/>
              </w:rPr>
            </w:rPrChange>
          </w:rPr>
          <w:t xml:space="preserve">are indicated as shaded </w:t>
        </w:r>
        <w:r w:rsidR="00112125" w:rsidRPr="00581EF4">
          <w:rPr>
            <w:sz w:val="22"/>
            <w:highlight w:val="yellow"/>
            <w:rPrChange w:id="199" w:author="Katie Hampson" w:date="2022-01-10T15:20:00Z">
              <w:rPr>
                <w:sz w:val="22"/>
              </w:rPr>
            </w:rPrChange>
          </w:rPr>
          <w:t>as diamonds to improve their visibility.</w:t>
        </w:r>
        <w:r w:rsidR="00112125" w:rsidRPr="00581EF4">
          <w:rPr>
            <w:sz w:val="22"/>
            <w:highlight w:val="yellow"/>
            <w:rPrChange w:id="200" w:author="Katie Hampson" w:date="2022-01-10T15:20:00Z">
              <w:rPr>
                <w:sz w:val="22"/>
              </w:rPr>
            </w:rPrChange>
          </w:rPr>
          <w:t xml:space="preserve"> </w:t>
        </w:r>
      </w:ins>
      <w:ins w:id="201" w:author="Katie Hampson" w:date="2022-01-10T14:42:00Z">
        <w:r w:rsidR="00EA2D99" w:rsidRPr="00581EF4">
          <w:rPr>
            <w:sz w:val="22"/>
            <w:highlight w:val="yellow"/>
            <w:rPrChange w:id="202" w:author="Katie Hampson" w:date="2022-01-10T15:20:00Z">
              <w:rPr/>
            </w:rPrChange>
          </w:rPr>
          <w:t>Interviews were carried out with respondents from countries indicated by the open circles. B) Survey responses by sector</w:t>
        </w:r>
      </w:ins>
      <w:ins w:id="203" w:author="Katie Hampson" w:date="2022-01-10T14:43:00Z">
        <w:r w:rsidR="00EA2D99" w:rsidRPr="00581EF4">
          <w:rPr>
            <w:sz w:val="22"/>
            <w:highlight w:val="yellow"/>
            <w:rPrChange w:id="204" w:author="Katie Hampson" w:date="2022-01-10T15:20:00Z">
              <w:rPr/>
            </w:rPrChange>
          </w:rPr>
          <w:t>, with shading as per the map.</w:t>
        </w:r>
        <w:r w:rsidR="00EA2D99" w:rsidRPr="00EA2D99">
          <w:rPr>
            <w:sz w:val="22"/>
            <w:rPrChange w:id="205" w:author="Katie Hampson" w:date="2022-01-10T14:43:00Z">
              <w:rPr/>
            </w:rPrChange>
          </w:rPr>
          <w:t xml:space="preserve"> </w:t>
        </w:r>
      </w:ins>
    </w:p>
    <w:p w14:paraId="1BB4C14F" w14:textId="77777777" w:rsidR="00112125" w:rsidRPr="00112125" w:rsidRDefault="00112125" w:rsidP="00DF006C">
      <w:pPr>
        <w:spacing w:before="0" w:after="0"/>
        <w:rPr>
          <w:sz w:val="22"/>
          <w:lang w:val="en-GB"/>
          <w:rPrChange w:id="206" w:author="Katie Hampson" w:date="2022-01-10T14:47:00Z">
            <w:rPr/>
          </w:rPrChange>
        </w:rPr>
      </w:pPr>
    </w:p>
    <w:p w14:paraId="4E11C2E8" w14:textId="77777777" w:rsidR="003E00C3" w:rsidRPr="0060274B" w:rsidRDefault="003E00C3" w:rsidP="0060274B">
      <w:pPr>
        <w:pStyle w:val="Heading2"/>
        <w:tabs>
          <w:tab w:val="left" w:pos="540"/>
          <w:tab w:val="left" w:pos="567"/>
          <w:tab w:val="num" w:pos="3267"/>
        </w:tabs>
        <w:ind w:left="540" w:hanging="540"/>
      </w:pPr>
      <w:r w:rsidRPr="0060274B">
        <w:rPr>
          <w:bCs/>
        </w:rPr>
        <w:t xml:space="preserve">Ethics </w:t>
      </w:r>
    </w:p>
    <w:p w14:paraId="1A6F1679" w14:textId="77777777" w:rsidR="003D6BCB" w:rsidRDefault="00DB3862" w:rsidP="003D6BCB">
      <w:r>
        <w:t xml:space="preserve">No formal ethics clearance was deemed necessary by the main </w:t>
      </w:r>
      <w:r w:rsidR="00A474AC">
        <w:t xml:space="preserve">study </w:t>
      </w:r>
      <w:r>
        <w:t xml:space="preserve">funder, WHO. </w:t>
      </w:r>
      <w:commentRangeStart w:id="207"/>
      <w:r w:rsidR="00A474AC" w:rsidRPr="00E51B74">
        <w:t xml:space="preserve">Participants were informed </w:t>
      </w:r>
      <w:r w:rsidR="00A474AC">
        <w:t xml:space="preserve">prior to starting questionnaires that </w:t>
      </w:r>
      <w:r w:rsidR="00A474AC" w:rsidRPr="00E51B74">
        <w:t>data would be used for a scientific publication</w:t>
      </w:r>
      <w:r w:rsidR="00A474AC">
        <w:t xml:space="preserve"> and were assured of anonymity</w:t>
      </w:r>
      <w:r w:rsidR="00A474AC" w:rsidRPr="00E51B74">
        <w:t xml:space="preserve">. </w:t>
      </w:r>
      <w:r w:rsidR="00A474AC">
        <w:t>R</w:t>
      </w:r>
      <w:r>
        <w:t>espondents agreed to participat</w:t>
      </w:r>
      <w:r w:rsidR="00151C84">
        <w:t>e</w:t>
      </w:r>
      <w:r>
        <w:t xml:space="preserve"> in this study when </w:t>
      </w:r>
      <w:r w:rsidR="00A474AC">
        <w:t>undertaking</w:t>
      </w:r>
      <w:r>
        <w:t xml:space="preserve"> the questionnaire </w:t>
      </w:r>
      <w:r w:rsidR="00A474AC">
        <w:t>and</w:t>
      </w:r>
      <w:r>
        <w:t xml:space="preserve"> consent was collected for scheduling and starting interview</w:t>
      </w:r>
      <w:r w:rsidR="00A474AC">
        <w:t>s</w:t>
      </w:r>
      <w:r>
        <w:t xml:space="preserve">. </w:t>
      </w:r>
      <w:commentRangeEnd w:id="207"/>
      <w:r w:rsidR="008D0D0C">
        <w:rPr>
          <w:rStyle w:val="CommentReference"/>
        </w:rPr>
        <w:commentReference w:id="207"/>
      </w:r>
    </w:p>
    <w:p w14:paraId="32BDF1C8" w14:textId="77777777" w:rsidR="004A155A" w:rsidRDefault="004A155A" w:rsidP="004A155A">
      <w:pPr>
        <w:pStyle w:val="Heading1"/>
        <w:tabs>
          <w:tab w:val="left" w:pos="567"/>
        </w:tabs>
        <w:rPr>
          <w:bCs/>
        </w:rPr>
      </w:pPr>
      <w:r w:rsidRPr="004A155A">
        <w:rPr>
          <w:bCs/>
        </w:rPr>
        <w:t>Results</w:t>
      </w:r>
    </w:p>
    <w:p w14:paraId="3BF1469F" w14:textId="77777777" w:rsidR="001A789E" w:rsidRDefault="001A789E" w:rsidP="001A789E">
      <w:pPr>
        <w:pStyle w:val="Heading2"/>
        <w:tabs>
          <w:tab w:val="clear" w:pos="567"/>
          <w:tab w:val="clear" w:pos="837"/>
          <w:tab w:val="num" w:pos="540"/>
        </w:tabs>
        <w:ind w:left="540" w:hanging="540"/>
      </w:pPr>
      <w:r>
        <w:t>Overall Impact on Rabies Activities</w:t>
      </w:r>
    </w:p>
    <w:p w14:paraId="322F07BF" w14:textId="720C3506" w:rsidR="001A789E" w:rsidRDefault="001C7F59" w:rsidP="00085561">
      <w:r>
        <w:t xml:space="preserve">Most </w:t>
      </w:r>
      <w:r w:rsidR="00E709E8">
        <w:t>responses</w:t>
      </w:r>
      <w:r>
        <w:t xml:space="preserve"> </w:t>
      </w:r>
      <w:r w:rsidR="008F4D0E">
        <w:t xml:space="preserve">came from </w:t>
      </w:r>
      <w:del w:id="208" w:author="Katie Hampson" w:date="2022-01-10T14:59:00Z">
        <w:r w:rsidDel="008D0D0C">
          <w:delText>South and South-Eastern Asia and Western</w:delText>
        </w:r>
        <w:r w:rsidR="00064B78" w:rsidDel="008D0D0C">
          <w:delText xml:space="preserve">, </w:delText>
        </w:r>
        <w:r w:rsidDel="008D0D0C">
          <w:delText>Southern</w:delText>
        </w:r>
        <w:r w:rsidR="00064B78" w:rsidDel="008D0D0C">
          <w:delText>, and Eastern</w:delText>
        </w:r>
        <w:r w:rsidDel="008D0D0C">
          <w:delText xml:space="preserve"> Africa</w:delText>
        </w:r>
        <w:r w:rsidR="008F4D0E" w:rsidDel="008D0D0C">
          <w:delText xml:space="preserve"> (n=</w:delText>
        </w:r>
        <w:r w:rsidR="00064B78" w:rsidDel="008D0D0C">
          <w:delText>65 altogether</w:delText>
        </w:r>
        <w:r w:rsidR="008F4D0E" w:rsidDel="008D0D0C">
          <w:delText>, 7</w:delText>
        </w:r>
        <w:r w:rsidR="00064B78" w:rsidDel="008D0D0C">
          <w:delText>9</w:delText>
        </w:r>
        <w:r w:rsidR="008F4D0E" w:rsidDel="008D0D0C">
          <w:delText xml:space="preserve">%), </w:delText>
        </w:r>
      </w:del>
      <w:r w:rsidR="008F4D0E">
        <w:t>endemic countries (n=62, 76%)</w:t>
      </w:r>
      <w:ins w:id="209" w:author="Katie Hampson" w:date="2022-01-10T14:59:00Z">
        <w:r w:rsidR="008D0D0C">
          <w:t xml:space="preserve"> across Africa and Asia</w:t>
        </w:r>
        <w:r w:rsidR="008D0D0C">
          <w:t xml:space="preserve"> </w:t>
        </w:r>
        <w:commentRangeStart w:id="210"/>
        <w:r w:rsidR="008D0D0C">
          <w:t>(n=65 altogether, 79%</w:t>
        </w:r>
      </w:ins>
      <w:ins w:id="211" w:author="Katie Hampson" w:date="2022-01-10T15:00:00Z">
        <w:r w:rsidR="008D0D0C">
          <w:t>, Figure 1A</w:t>
        </w:r>
      </w:ins>
      <w:ins w:id="212" w:author="Katie Hampson" w:date="2022-01-10T14:59:00Z">
        <w:r w:rsidR="008D0D0C">
          <w:t>)</w:t>
        </w:r>
      </w:ins>
      <w:commentRangeEnd w:id="210"/>
      <w:ins w:id="213" w:author="Katie Hampson" w:date="2022-01-10T15:00:00Z">
        <w:r w:rsidR="008D0D0C">
          <w:rPr>
            <w:rStyle w:val="CommentReference"/>
          </w:rPr>
          <w:commentReference w:id="210"/>
        </w:r>
      </w:ins>
      <w:ins w:id="214" w:author="Katie Hampson" w:date="2022-01-10T14:59:00Z">
        <w:r w:rsidR="008D0D0C">
          <w:t>,</w:t>
        </w:r>
      </w:ins>
      <w:del w:id="215" w:author="Katie Hampson" w:date="2022-01-10T14:59:00Z">
        <w:r w:rsidR="00064B78" w:rsidDel="008D0D0C">
          <w:delText>,</w:delText>
        </w:r>
      </w:del>
      <w:r w:rsidR="00064B78">
        <w:t xml:space="preserve"> and people working in the national government, academia, international organizations, and the animal health frontline (n=66 altogether, 80%)</w:t>
      </w:r>
      <w:r w:rsidR="00A474AC">
        <w:t xml:space="preserve"> </w:t>
      </w:r>
      <w:r w:rsidR="00A474AC" w:rsidRPr="003660E4">
        <w:rPr>
          <w:highlight w:val="yellow"/>
        </w:rPr>
        <w:t xml:space="preserve">(Figure </w:t>
      </w:r>
      <w:r w:rsidR="008E559A">
        <w:rPr>
          <w:highlight w:val="yellow"/>
        </w:rPr>
        <w:t>1B</w:t>
      </w:r>
      <w:r w:rsidR="00A474AC" w:rsidRPr="003660E4">
        <w:rPr>
          <w:highlight w:val="yellow"/>
        </w:rPr>
        <w:t>)</w:t>
      </w:r>
      <w:r w:rsidRPr="003660E4">
        <w:rPr>
          <w:highlight w:val="yellow"/>
        </w:rPr>
        <w:t>.</w:t>
      </w:r>
      <w:r>
        <w:t xml:space="preserve"> </w:t>
      </w:r>
    </w:p>
    <w:p w14:paraId="5148F6E3" w14:textId="7860E103" w:rsidR="000775D9" w:rsidRPr="00F276FF" w:rsidDel="008D0D0C" w:rsidRDefault="000775D9" w:rsidP="00085561">
      <w:pPr>
        <w:rPr>
          <w:del w:id="216" w:author="Katie Hampson" w:date="2022-01-10T15:01:00Z"/>
          <w:b/>
          <w:bCs/>
        </w:rPr>
      </w:pPr>
      <w:commentRangeStart w:id="217"/>
      <w:del w:id="218" w:author="Katie Hampson" w:date="2022-01-10T15:01:00Z">
        <w:r w:rsidRPr="003660E4" w:rsidDel="008D0D0C">
          <w:rPr>
            <w:highlight w:val="yellow"/>
          </w:rPr>
          <w:delText xml:space="preserve">Figure </w:delText>
        </w:r>
        <w:r w:rsidR="008E559A" w:rsidDel="008D0D0C">
          <w:rPr>
            <w:highlight w:val="yellow"/>
          </w:rPr>
          <w:delText>1</w:delText>
        </w:r>
        <w:r w:rsidR="00F276FF" w:rsidRPr="003660E4" w:rsidDel="008D0D0C">
          <w:rPr>
            <w:highlight w:val="yellow"/>
          </w:rPr>
          <w:delText xml:space="preserve"> A-B</w:delText>
        </w:r>
        <w:commentRangeEnd w:id="217"/>
        <w:r w:rsidR="008E559A" w:rsidDel="008D0D0C">
          <w:rPr>
            <w:rStyle w:val="CommentReference"/>
          </w:rPr>
          <w:commentReference w:id="217"/>
        </w:r>
      </w:del>
    </w:p>
    <w:p w14:paraId="77344DC2" w14:textId="53DDBAE1" w:rsidR="001F2BCC" w:rsidRPr="00E5249E" w:rsidRDefault="001F2BCC" w:rsidP="00E5249E">
      <w:pPr>
        <w:pStyle w:val="Heading2"/>
        <w:numPr>
          <w:ilvl w:val="0"/>
          <w:numId w:val="0"/>
        </w:numPr>
        <w:tabs>
          <w:tab w:val="clear" w:pos="837"/>
        </w:tabs>
        <w:rPr>
          <w:b w:val="0"/>
          <w:bCs/>
        </w:rPr>
      </w:pPr>
      <w:bookmarkStart w:id="219" w:name="_Hlk84065713"/>
      <w:r w:rsidRPr="00E5249E">
        <w:rPr>
          <w:b w:val="0"/>
          <w:bCs/>
        </w:rPr>
        <w:t xml:space="preserve">According to the study participants, the pandemic hit rabies </w:t>
      </w:r>
      <w:r w:rsidR="00151C84" w:rsidRPr="00E5249E">
        <w:rPr>
          <w:b w:val="0"/>
          <w:bCs/>
        </w:rPr>
        <w:t>control</w:t>
      </w:r>
      <w:r w:rsidRPr="00E5249E">
        <w:rPr>
          <w:b w:val="0"/>
          <w:bCs/>
        </w:rPr>
        <w:t xml:space="preserve"> activities hard both in endemic countries with many </w:t>
      </w:r>
      <w:commentRangeStart w:id="220"/>
      <w:r w:rsidRPr="00E5249E">
        <w:rPr>
          <w:b w:val="0"/>
          <w:bCs/>
        </w:rPr>
        <w:t xml:space="preserve">COVID-19 cases, and </w:t>
      </w:r>
      <w:r w:rsidR="007652F7" w:rsidRPr="00E5249E">
        <w:rPr>
          <w:b w:val="0"/>
          <w:bCs/>
        </w:rPr>
        <w:t xml:space="preserve">in </w:t>
      </w:r>
      <w:r w:rsidRPr="00E5249E">
        <w:rPr>
          <w:b w:val="0"/>
          <w:bCs/>
        </w:rPr>
        <w:t xml:space="preserve">countries </w:t>
      </w:r>
      <w:r w:rsidR="00A474AC">
        <w:rPr>
          <w:b w:val="0"/>
          <w:bCs/>
        </w:rPr>
        <w:t>with lower levels of</w:t>
      </w:r>
      <w:r w:rsidRPr="00E5249E">
        <w:rPr>
          <w:b w:val="0"/>
          <w:bCs/>
        </w:rPr>
        <w:t xml:space="preserve"> COVID-19 cases that were progressing </w:t>
      </w:r>
      <w:r w:rsidR="00151C84" w:rsidRPr="00E5249E">
        <w:rPr>
          <w:b w:val="0"/>
          <w:bCs/>
        </w:rPr>
        <w:t>to control rabies</w:t>
      </w:r>
      <w:r w:rsidRPr="00E5249E">
        <w:rPr>
          <w:b w:val="0"/>
          <w:bCs/>
        </w:rPr>
        <w:t xml:space="preserve">. </w:t>
      </w:r>
      <w:commentRangeEnd w:id="220"/>
      <w:r w:rsidR="008D0D0C">
        <w:rPr>
          <w:rStyle w:val="CommentReference"/>
          <w:rFonts w:eastAsiaTheme="minorHAnsi" w:cstheme="minorBidi"/>
          <w:b w:val="0"/>
        </w:rPr>
        <w:commentReference w:id="220"/>
      </w:r>
      <w:r w:rsidR="00151C84" w:rsidRPr="00E5249E">
        <w:rPr>
          <w:b w:val="0"/>
          <w:bCs/>
        </w:rPr>
        <w:t>That said, two</w:t>
      </w:r>
      <w:r w:rsidRPr="00E5249E">
        <w:rPr>
          <w:b w:val="0"/>
          <w:bCs/>
        </w:rPr>
        <w:t xml:space="preserve"> main differences </w:t>
      </w:r>
      <w:r w:rsidR="00151C84" w:rsidRPr="00E5249E">
        <w:rPr>
          <w:b w:val="0"/>
          <w:bCs/>
        </w:rPr>
        <w:t>were observed</w:t>
      </w:r>
      <w:r w:rsidRPr="00E5249E">
        <w:rPr>
          <w:b w:val="0"/>
          <w:bCs/>
        </w:rPr>
        <w:t>. First,</w:t>
      </w:r>
      <w:r w:rsidR="0020609B" w:rsidRPr="00E5249E">
        <w:rPr>
          <w:b w:val="0"/>
          <w:bCs/>
        </w:rPr>
        <w:t xml:space="preserve"> in</w:t>
      </w:r>
      <w:r w:rsidRPr="00E5249E">
        <w:rPr>
          <w:b w:val="0"/>
          <w:bCs/>
        </w:rPr>
        <w:t xml:space="preserve"> </w:t>
      </w:r>
      <w:ins w:id="221" w:author="Katie Hampson" w:date="2022-01-10T15:03:00Z">
        <w:r w:rsidR="008D0D0C">
          <w:rPr>
            <w:b w:val="0"/>
            <w:bCs/>
          </w:rPr>
          <w:t>rabies-</w:t>
        </w:r>
      </w:ins>
      <w:r w:rsidRPr="00E5249E">
        <w:rPr>
          <w:b w:val="0"/>
          <w:bCs/>
        </w:rPr>
        <w:t xml:space="preserve">endemic countries, because of their </w:t>
      </w:r>
      <w:r w:rsidR="00151C84" w:rsidRPr="00E5249E">
        <w:rPr>
          <w:b w:val="0"/>
          <w:bCs/>
        </w:rPr>
        <w:t>frailer</w:t>
      </w:r>
      <w:r w:rsidRPr="00E5249E">
        <w:rPr>
          <w:b w:val="0"/>
          <w:bCs/>
        </w:rPr>
        <w:t xml:space="preserve"> surveillance system,</w:t>
      </w:r>
      <w:r w:rsidR="004313F6" w:rsidRPr="00E5249E">
        <w:rPr>
          <w:b w:val="0"/>
          <w:bCs/>
        </w:rPr>
        <w:t xml:space="preserve"> </w:t>
      </w:r>
      <w:r w:rsidR="0020609B" w:rsidRPr="00E5249E">
        <w:rPr>
          <w:b w:val="0"/>
          <w:bCs/>
        </w:rPr>
        <w:t xml:space="preserve">the impact of the pandemic in terms of human and animal rabies burden </w:t>
      </w:r>
      <w:r w:rsidR="00423483" w:rsidRPr="00E5249E">
        <w:rPr>
          <w:b w:val="0"/>
          <w:bCs/>
        </w:rPr>
        <w:t>wa</w:t>
      </w:r>
      <w:r w:rsidR="0020609B" w:rsidRPr="00E5249E">
        <w:rPr>
          <w:b w:val="0"/>
          <w:bCs/>
        </w:rPr>
        <w:t xml:space="preserve">s </w:t>
      </w:r>
      <w:ins w:id="222" w:author="Katie Hampson" w:date="2022-01-10T15:03:00Z">
        <w:r w:rsidR="008D0D0C">
          <w:rPr>
            <w:b w:val="0"/>
            <w:bCs/>
          </w:rPr>
          <w:t xml:space="preserve">more </w:t>
        </w:r>
      </w:ins>
      <w:r w:rsidR="0020609B" w:rsidRPr="00E5249E">
        <w:rPr>
          <w:b w:val="0"/>
          <w:bCs/>
        </w:rPr>
        <w:t xml:space="preserve">difficult to assess, while this </w:t>
      </w:r>
      <w:r w:rsidR="00423483" w:rsidRPr="00E5249E">
        <w:rPr>
          <w:b w:val="0"/>
          <w:bCs/>
        </w:rPr>
        <w:t>wa</w:t>
      </w:r>
      <w:r w:rsidR="0020609B" w:rsidRPr="00E5249E">
        <w:rPr>
          <w:b w:val="0"/>
          <w:bCs/>
        </w:rPr>
        <w:t xml:space="preserve">s more evident in in-progress countries. Second, </w:t>
      </w:r>
      <w:r w:rsidR="00A474AC">
        <w:rPr>
          <w:b w:val="0"/>
          <w:bCs/>
        </w:rPr>
        <w:t xml:space="preserve">in </w:t>
      </w:r>
      <w:r w:rsidR="0020609B" w:rsidRPr="00E5249E">
        <w:rPr>
          <w:b w:val="0"/>
          <w:bCs/>
        </w:rPr>
        <w:t xml:space="preserve">endemic countries </w:t>
      </w:r>
      <w:r w:rsidR="00A474AC">
        <w:rPr>
          <w:b w:val="0"/>
          <w:bCs/>
        </w:rPr>
        <w:t>just</w:t>
      </w:r>
      <w:r w:rsidR="00151C84" w:rsidRPr="00E5249E">
        <w:rPr>
          <w:b w:val="0"/>
          <w:bCs/>
        </w:rPr>
        <w:t xml:space="preserve"> beginning their journey to the Zero by 30</w:t>
      </w:r>
      <w:r w:rsidR="0020609B" w:rsidRPr="00E5249E">
        <w:rPr>
          <w:b w:val="0"/>
          <w:bCs/>
        </w:rPr>
        <w:t xml:space="preserve"> </w:t>
      </w:r>
      <w:r w:rsidR="00151C84" w:rsidRPr="00E5249E">
        <w:rPr>
          <w:b w:val="0"/>
          <w:bCs/>
        </w:rPr>
        <w:t>goal</w:t>
      </w:r>
      <w:r w:rsidR="0020609B" w:rsidRPr="00E5249E">
        <w:rPr>
          <w:b w:val="0"/>
          <w:bCs/>
        </w:rPr>
        <w:t xml:space="preserve">, </w:t>
      </w:r>
      <w:r w:rsidR="00C63A36" w:rsidRPr="00E5249E">
        <w:rPr>
          <w:b w:val="0"/>
          <w:bCs/>
        </w:rPr>
        <w:t xml:space="preserve">“the </w:t>
      </w:r>
      <w:r w:rsidR="00056D02" w:rsidRPr="00E5249E">
        <w:rPr>
          <w:b w:val="0"/>
          <w:bCs/>
        </w:rPr>
        <w:t>momentum that was gaining was lost</w:t>
      </w:r>
      <w:r w:rsidR="00D83750" w:rsidRPr="00E5249E">
        <w:rPr>
          <w:b w:val="0"/>
          <w:bCs/>
        </w:rPr>
        <w:t>,</w:t>
      </w:r>
      <w:r w:rsidR="00056D02" w:rsidRPr="00E5249E">
        <w:rPr>
          <w:b w:val="0"/>
          <w:bCs/>
        </w:rPr>
        <w:t xml:space="preserve">” </w:t>
      </w:r>
      <w:r w:rsidR="00A474AC">
        <w:rPr>
          <w:b w:val="0"/>
          <w:bCs/>
        </w:rPr>
        <w:t xml:space="preserve">while </w:t>
      </w:r>
      <w:r w:rsidR="00056D02" w:rsidRPr="00E5249E">
        <w:rPr>
          <w:b w:val="0"/>
          <w:bCs/>
        </w:rPr>
        <w:t xml:space="preserve">in-progress countries </w:t>
      </w:r>
      <w:r w:rsidR="00C847CA" w:rsidRPr="00E5249E">
        <w:rPr>
          <w:b w:val="0"/>
          <w:bCs/>
        </w:rPr>
        <w:t xml:space="preserve">experienced an unfortunate step back. </w:t>
      </w:r>
    </w:p>
    <w:p w14:paraId="2C980FE0" w14:textId="54C8086F" w:rsidR="00B67E94" w:rsidRDefault="00B67E94" w:rsidP="00B67E94">
      <w:r>
        <w:t xml:space="preserve">The question on whether funds for rabies control were reduced </w:t>
      </w:r>
      <w:r w:rsidR="00423483">
        <w:t>or</w:t>
      </w:r>
      <w:r>
        <w:t xml:space="preserve"> diverted to COVID-19 response divided respondents; 42 (51%) replied negatively and 39 (48%) positively. While </w:t>
      </w:r>
      <w:r w:rsidR="00423483">
        <w:t>respondents</w:t>
      </w:r>
      <w:r>
        <w:t xml:space="preserve"> in endemic countries and in-progress countries were</w:t>
      </w:r>
      <w:r w:rsidR="00A474AC">
        <w:t xml:space="preserve"> roughly</w:t>
      </w:r>
      <w:r>
        <w:t xml:space="preserve"> equally distributed, seven </w:t>
      </w:r>
      <w:r w:rsidR="00A474AC">
        <w:t xml:space="preserve">out of the eight </w:t>
      </w:r>
      <w:r>
        <w:t xml:space="preserve">respondents from rabies-free countries observed no disruption to their national rabies budget. </w:t>
      </w:r>
      <w:r w:rsidR="00A474AC">
        <w:t>R</w:t>
      </w:r>
      <w:r>
        <w:t>espondents across the three country categories estimated a 25% to 50% reduction</w:t>
      </w:r>
      <w:r w:rsidR="009634A1">
        <w:t xml:space="preserve"> in funding</w:t>
      </w:r>
      <w:r>
        <w:t xml:space="preserve">. </w:t>
      </w:r>
      <w:commentRangeStart w:id="223"/>
      <w:del w:id="224" w:author="Katie Hampson" w:date="2022-01-10T15:09:00Z">
        <w:r w:rsidR="009634A1" w:rsidDel="009D2E3B">
          <w:delText>One</w:delText>
        </w:r>
        <w:r w:rsidR="00E70784" w:rsidDel="009D2E3B">
          <w:delText>-</w:delText>
        </w:r>
        <w:r w:rsidR="009634A1" w:rsidDel="009D2E3B">
          <w:delText>tenth</w:delText>
        </w:r>
        <w:r w:rsidDel="009D2E3B">
          <w:delText xml:space="preserve"> (n=5</w:delText>
        </w:r>
        <w:r w:rsidR="009634A1" w:rsidDel="009D2E3B">
          <w:delText>)</w:delText>
        </w:r>
        <w:r w:rsidDel="009D2E3B">
          <w:delText xml:space="preserve"> </w:delText>
        </w:r>
      </w:del>
      <w:ins w:id="225" w:author="Katie Hampson" w:date="2022-01-10T15:09:00Z">
        <w:r w:rsidR="009D2E3B">
          <w:t xml:space="preserve">Five </w:t>
        </w:r>
      </w:ins>
      <w:r>
        <w:t xml:space="preserve">of those </w:t>
      </w:r>
      <w:commentRangeEnd w:id="223"/>
      <w:r w:rsidR="009D2E3B">
        <w:rPr>
          <w:rStyle w:val="CommentReference"/>
        </w:rPr>
        <w:commentReference w:id="223"/>
      </w:r>
      <w:r>
        <w:t xml:space="preserve">who reported no budget cuts specified that the financial resources allocated to rabies control were so low and unpredictable even before COVID-19, that no visible change occurred because of the pandemic. </w:t>
      </w:r>
      <w:r w:rsidR="00A474AC">
        <w:t>One</w:t>
      </w:r>
      <w:r>
        <w:t xml:space="preserve"> respondent noted that, besides being intentionally moved to COVID-19 control, </w:t>
      </w:r>
      <w:r>
        <w:lastRenderedPageBreak/>
        <w:t>rabies funds also decreased because of the decision to reduce the garbage tax</w:t>
      </w:r>
      <w:r w:rsidR="00A474AC">
        <w:t xml:space="preserve"> to reduce pressure on families</w:t>
      </w:r>
      <w:r>
        <w:t xml:space="preserve">, which usually </w:t>
      </w:r>
      <w:del w:id="226" w:author="Katie Hampson" w:date="2022-01-10T15:10:00Z">
        <w:r w:rsidDel="009D2E3B">
          <w:delText xml:space="preserve">sustains </w:delText>
        </w:r>
      </w:del>
      <w:ins w:id="227" w:author="Katie Hampson" w:date="2022-01-10T15:10:00Z">
        <w:r w:rsidR="009D2E3B">
          <w:t>pays for</w:t>
        </w:r>
        <w:r w:rsidR="009D2E3B">
          <w:t xml:space="preserve"> </w:t>
        </w:r>
      </w:ins>
      <w:r w:rsidR="00A474AC">
        <w:t>dog vaccination</w:t>
      </w:r>
      <w:r>
        <w:t xml:space="preserve">. </w:t>
      </w:r>
    </w:p>
    <w:p w14:paraId="60A5DCB7" w14:textId="79C5FB9F" w:rsidR="00B67E94" w:rsidRDefault="00B67E94" w:rsidP="00B67E94">
      <w:r>
        <w:t xml:space="preserve">Usually, the first resources </w:t>
      </w:r>
      <w:r w:rsidR="009634A1">
        <w:t>to be</w:t>
      </w:r>
      <w:r>
        <w:t xml:space="preserve"> cut or re-directed to </w:t>
      </w:r>
      <w:del w:id="228" w:author="Katie Hampson" w:date="2022-01-10T15:10:00Z">
        <w:r w:rsidDel="009D2E3B">
          <w:delText xml:space="preserve">the management of </w:delText>
        </w:r>
      </w:del>
      <w:r>
        <w:t xml:space="preserve">COVID-19 – or </w:t>
      </w:r>
      <w:del w:id="229" w:author="Katie Hampson" w:date="2022-01-10T15:10:00Z">
        <w:r w:rsidDel="009D2E3B">
          <w:delText xml:space="preserve">of </w:delText>
        </w:r>
      </w:del>
      <w:r>
        <w:t xml:space="preserve">other </w:t>
      </w:r>
      <w:r w:rsidR="009634A1">
        <w:t>co-occurring emergencies</w:t>
      </w:r>
      <w:r>
        <w:t xml:space="preserve"> – were those for the procurement of animal rabies vaccines and the implementation of </w:t>
      </w:r>
      <w:r w:rsidR="00A474AC">
        <w:t>dog vaccination</w:t>
      </w:r>
      <w:del w:id="230" w:author="Katie Hampson" w:date="2022-01-10T15:11:00Z">
        <w:r w:rsidDel="009D2E3B">
          <w:delText xml:space="preserve"> campaigns</w:delText>
        </w:r>
      </w:del>
      <w:r>
        <w:t xml:space="preserve">. As the latter often rely on </w:t>
      </w:r>
      <w:r w:rsidR="005031AF">
        <w:t xml:space="preserve">unpredictable </w:t>
      </w:r>
      <w:r>
        <w:t xml:space="preserve">financial support from external donors or civil society, they suffered from a </w:t>
      </w:r>
      <w:del w:id="231" w:author="Katie Hampson" w:date="2022-01-10T15:11:00Z">
        <w:r w:rsidDel="009D2E3B">
          <w:delText xml:space="preserve">sudden </w:delText>
        </w:r>
      </w:del>
      <w:r>
        <w:t xml:space="preserve">shift in priorities when the pandemic </w:t>
      </w:r>
      <w:del w:id="232" w:author="Katie Hampson" w:date="2022-01-10T15:11:00Z">
        <w:r w:rsidDel="009D2E3B">
          <w:delText>started</w:delText>
        </w:r>
      </w:del>
      <w:ins w:id="233" w:author="Katie Hampson" w:date="2022-01-10T15:11:00Z">
        <w:r w:rsidR="009D2E3B">
          <w:t>began</w:t>
        </w:r>
      </w:ins>
      <w:r>
        <w:t xml:space="preserve">. In some countries, the government decided to </w:t>
      </w:r>
      <w:del w:id="234" w:author="Katie Hampson" w:date="2022-01-10T15:11:00Z">
        <w:r w:rsidDel="009D2E3B">
          <w:delText xml:space="preserve">concentrate </w:delText>
        </w:r>
      </w:del>
      <w:ins w:id="235" w:author="Katie Hampson" w:date="2022-01-10T15:11:00Z">
        <w:r w:rsidR="009D2E3B">
          <w:t>focus</w:t>
        </w:r>
        <w:r w:rsidR="009D2E3B">
          <w:t xml:space="preserve"> </w:t>
        </w:r>
      </w:ins>
      <w:r>
        <w:t xml:space="preserve">only </w:t>
      </w:r>
      <w:del w:id="236" w:author="Katie Hampson" w:date="2022-01-10T15:12:00Z">
        <w:r w:rsidR="00511C95" w:rsidDel="009D2E3B">
          <w:delText>u</w:delText>
        </w:r>
      </w:del>
      <w:del w:id="237" w:author="Katie Hampson" w:date="2022-01-10T15:11:00Z">
        <w:r w:rsidR="00511C95" w:rsidDel="009D2E3B">
          <w:delText>p</w:delText>
        </w:r>
      </w:del>
      <w:r>
        <w:t xml:space="preserve">on </w:t>
      </w:r>
      <w:del w:id="238" w:author="Katie Hampson" w:date="2022-01-10T15:12:00Z">
        <w:r w:rsidR="00A474AC" w:rsidDel="009D2E3B">
          <w:delText>delivering</w:delText>
        </w:r>
        <w:r w:rsidDel="009D2E3B">
          <w:delText xml:space="preserve"> </w:delText>
        </w:r>
      </w:del>
      <w:r w:rsidR="00A474AC">
        <w:t>post-exposure prophylaxis</w:t>
      </w:r>
      <w:r>
        <w:t xml:space="preserve"> </w:t>
      </w:r>
      <w:del w:id="239" w:author="Katie Hampson" w:date="2022-01-10T15:12:00Z">
        <w:r w:rsidDel="009D2E3B">
          <w:delText>to bitten individuals</w:delText>
        </w:r>
      </w:del>
      <w:ins w:id="240" w:author="Katie Hampson" w:date="2022-01-10T15:12:00Z">
        <w:r w:rsidR="009D2E3B">
          <w:t>provision</w:t>
        </w:r>
      </w:ins>
      <w:r w:rsidR="00511C95">
        <w:t xml:space="preserve">, </w:t>
      </w:r>
      <w:r w:rsidR="00A474AC">
        <w:t xml:space="preserve">neglecting </w:t>
      </w:r>
      <w:del w:id="241" w:author="Katie Hampson" w:date="2022-01-10T15:12:00Z">
        <w:r w:rsidR="00511C95" w:rsidDel="009D2E3B">
          <w:delText xml:space="preserve">the </w:delText>
        </w:r>
      </w:del>
      <w:r w:rsidR="00511C95">
        <w:t>other rabies control activities</w:t>
      </w:r>
      <w:r>
        <w:t xml:space="preserve">. Both in the human and the animal health sectors, some participants observed that the rabies budget was not intentionally cut, but </w:t>
      </w:r>
      <w:r w:rsidR="00511C95">
        <w:t xml:space="preserve">rather </w:t>
      </w:r>
      <w:r>
        <w:t xml:space="preserve">remained unspent due to the impossibility of performing rabies </w:t>
      </w:r>
      <w:r w:rsidR="00511C95">
        <w:t xml:space="preserve">control </w:t>
      </w:r>
      <w:r>
        <w:t xml:space="preserve">activities because of lockdowns and movement restrictions. It </w:t>
      </w:r>
      <w:r w:rsidR="00511C95">
        <w:t>wa</w:t>
      </w:r>
      <w:r>
        <w:t xml:space="preserve">s unclear whether these savings </w:t>
      </w:r>
      <w:r w:rsidR="00511C95">
        <w:t>would</w:t>
      </w:r>
      <w:r>
        <w:t xml:space="preserve"> remain available for rabies activities in the future. </w:t>
      </w:r>
      <w:r w:rsidR="00A474AC">
        <w:t>One</w:t>
      </w:r>
      <w:r>
        <w:t xml:space="preserve"> </w:t>
      </w:r>
      <w:r w:rsidR="00511C95">
        <w:t>participant</w:t>
      </w:r>
      <w:r>
        <w:t xml:space="preserve"> from the pharmaceutical sector claimed that all energies and funds were </w:t>
      </w:r>
      <w:del w:id="242" w:author="Katie Hampson" w:date="2022-01-10T15:12:00Z">
        <w:r w:rsidDel="009D2E3B">
          <w:delText xml:space="preserve">focused on </w:delText>
        </w:r>
        <w:r w:rsidR="00511C95" w:rsidDel="009D2E3B">
          <w:delText>the</w:delText>
        </w:r>
      </w:del>
      <w:ins w:id="243" w:author="Katie Hampson" w:date="2022-01-10T15:12:00Z">
        <w:r w:rsidR="009D2E3B">
          <w:t>put towards</w:t>
        </w:r>
      </w:ins>
      <w:r w:rsidR="00511C95">
        <w:t xml:space="preserve"> </w:t>
      </w:r>
      <w:r>
        <w:t>manufacturing</w:t>
      </w:r>
      <w:r w:rsidR="00511C95">
        <w:t xml:space="preserve"> of </w:t>
      </w:r>
      <w:r w:rsidR="00E70784">
        <w:t xml:space="preserve">the </w:t>
      </w:r>
      <w:r w:rsidR="00511C95">
        <w:t>COVID-19 vaccine</w:t>
      </w:r>
      <w:r>
        <w:t xml:space="preserve">. From a global perspective, </w:t>
      </w:r>
      <w:r w:rsidR="00E70784">
        <w:t>many</w:t>
      </w:r>
      <w:r w:rsidRPr="005722BD">
        <w:t xml:space="preserve"> countries reduced the quantity </w:t>
      </w:r>
      <w:r>
        <w:t>of human and dog vaccine</w:t>
      </w:r>
      <w:r w:rsidR="00E70784">
        <w:t>s</w:t>
      </w:r>
      <w:r>
        <w:t xml:space="preserve"> </w:t>
      </w:r>
      <w:del w:id="244" w:author="Katie Hampson" w:date="2022-01-10T15:13:00Z">
        <w:r w:rsidRPr="005722BD" w:rsidDel="009D2E3B">
          <w:delText xml:space="preserve">they </w:delText>
        </w:r>
      </w:del>
      <w:r w:rsidRPr="005722BD">
        <w:t>procured during 2020</w:t>
      </w:r>
      <w:r>
        <w:t xml:space="preserve">, as well as their forecast for 2021 and beyond. </w:t>
      </w:r>
    </w:p>
    <w:p w14:paraId="5611383D" w14:textId="77777777" w:rsidR="00087706" w:rsidRDefault="00B67E94" w:rsidP="00085561">
      <w:r>
        <w:t xml:space="preserve">The return to a pre-COVID-19 situation was not expected to happen before 2022, </w:t>
      </w:r>
      <w:r w:rsidR="00A474AC">
        <w:t xml:space="preserve">assuming </w:t>
      </w:r>
      <w:r>
        <w:t xml:space="preserve">that rabies </w:t>
      </w:r>
      <w:r w:rsidR="00A474AC">
        <w:t xml:space="preserve">would </w:t>
      </w:r>
      <w:r>
        <w:t xml:space="preserve">receive at least the same amount of political and financial commitment </w:t>
      </w:r>
      <w:r w:rsidR="00A474AC">
        <w:t>as prior to</w:t>
      </w:r>
      <w:r>
        <w:t xml:space="preserve"> the pandemic. The recovery will also depend on </w:t>
      </w:r>
      <w:r w:rsidR="00A474AC">
        <w:t>other</w:t>
      </w:r>
      <w:r>
        <w:t xml:space="preserve"> co-occurring disease outbreaks </w:t>
      </w:r>
      <w:r w:rsidR="00A916B1">
        <w:t>(e.g.</w:t>
      </w:r>
      <w:r w:rsidR="00511C95">
        <w:t>,</w:t>
      </w:r>
      <w:r w:rsidR="00A916B1">
        <w:t xml:space="preserve"> African swine fever in the Philippines, screw-worm fly disease in Yemen, etc.) </w:t>
      </w:r>
      <w:r>
        <w:t xml:space="preserve">and food security issues, the production and distribution of COVID-19 vaccines, and </w:t>
      </w:r>
      <w:r w:rsidR="00511C95">
        <w:t>the strategic</w:t>
      </w:r>
      <w:r>
        <w:t xml:space="preserve"> planning of all </w:t>
      </w:r>
      <w:del w:id="245" w:author="Katie Hampson" w:date="2022-01-10T15:14:00Z">
        <w:r w:rsidDel="00581EF4">
          <w:delText xml:space="preserve">the </w:delText>
        </w:r>
      </w:del>
      <w:r>
        <w:t xml:space="preserve">human and animal vaccination campaigns </w:t>
      </w:r>
      <w:r w:rsidR="00511C95">
        <w:t>interrupted by the pandemic</w:t>
      </w:r>
      <w:r>
        <w:t xml:space="preserve">. </w:t>
      </w:r>
      <w:r w:rsidR="00087706">
        <w:t xml:space="preserve">The effectiveness of post-COVID-19 rabies </w:t>
      </w:r>
      <w:r w:rsidR="00151C84">
        <w:t>control</w:t>
      </w:r>
      <w:r w:rsidR="00087706">
        <w:t xml:space="preserve"> efforts will also depend on </w:t>
      </w:r>
      <w:r w:rsidR="004B3469">
        <w:t xml:space="preserve">how much countries truly adopt a One Health approach. </w:t>
      </w:r>
      <w:r w:rsidR="00A474AC">
        <w:t>One</w:t>
      </w:r>
      <w:r w:rsidR="004B3469">
        <w:t xml:space="preserve"> respondent observed that the pandemic had neither </w:t>
      </w:r>
      <w:r w:rsidR="000F1EF3">
        <w:t xml:space="preserve">a </w:t>
      </w:r>
      <w:r w:rsidR="004B3469">
        <w:t xml:space="preserve">positive nor </w:t>
      </w:r>
      <w:r w:rsidR="000F1EF3">
        <w:t xml:space="preserve">a </w:t>
      </w:r>
      <w:r w:rsidR="004B3469">
        <w:t>negative impact on</w:t>
      </w:r>
      <w:r w:rsidR="00E70784">
        <w:t xml:space="preserve"> the</w:t>
      </w:r>
      <w:r w:rsidR="004B3469">
        <w:t xml:space="preserve"> discussion about One Health</w:t>
      </w:r>
      <w:r w:rsidR="000F1EF3">
        <w:t xml:space="preserve"> at the policy-making level, because “it’s just COVID era</w:t>
      </w:r>
      <w:r w:rsidR="00D83750">
        <w:t>.</w:t>
      </w:r>
      <w:r w:rsidR="000F1EF3">
        <w:t>”</w:t>
      </w:r>
    </w:p>
    <w:p w14:paraId="6DA75B3E" w14:textId="77777777" w:rsidR="00085561" w:rsidRDefault="00794BFA" w:rsidP="00794BFA">
      <w:pPr>
        <w:pStyle w:val="Heading2"/>
        <w:tabs>
          <w:tab w:val="clear" w:pos="567"/>
          <w:tab w:val="num" w:pos="540"/>
        </w:tabs>
        <w:ind w:left="540" w:hanging="540"/>
      </w:pPr>
      <w:r>
        <w:t xml:space="preserve">Disruption </w:t>
      </w:r>
      <w:r w:rsidR="00423479">
        <w:t xml:space="preserve">to </w:t>
      </w:r>
      <w:r w:rsidR="00E5404F">
        <w:t>Rabies Acti</w:t>
      </w:r>
      <w:r w:rsidR="00423479">
        <w:t>vities</w:t>
      </w:r>
    </w:p>
    <w:p w14:paraId="4864469E" w14:textId="77777777" w:rsidR="00EB31EB" w:rsidRDefault="00780387" w:rsidP="00085561">
      <w:r>
        <w:t xml:space="preserve">Each of </w:t>
      </w:r>
      <w:r w:rsidR="00C63A36">
        <w:t xml:space="preserve">the </w:t>
      </w:r>
      <w:r>
        <w:t>three pillars</w:t>
      </w:r>
      <w:r w:rsidR="00423479">
        <w:t xml:space="preserve"> of the </w:t>
      </w:r>
      <w:r w:rsidR="00E03F97">
        <w:t>integrated</w:t>
      </w:r>
      <w:r w:rsidR="00423479">
        <w:t xml:space="preserve"> strategy for dog-mediated human rabies elimination </w:t>
      </w:r>
      <w:r w:rsidR="00EB31EB">
        <w:t>was</w:t>
      </w:r>
      <w:r w:rsidR="00423479">
        <w:t xml:space="preserve"> affected by the pandemic, although to </w:t>
      </w:r>
      <w:r w:rsidR="00A474AC">
        <w:t xml:space="preserve">differing </w:t>
      </w:r>
      <w:r w:rsidR="00423479">
        <w:t>extents</w:t>
      </w:r>
      <w:r w:rsidR="00146B30">
        <w:t>.</w:t>
      </w:r>
      <w:r w:rsidR="00E5404F">
        <w:t xml:space="preserve"> </w:t>
      </w:r>
    </w:p>
    <w:p w14:paraId="49F60738" w14:textId="54E0B389" w:rsidR="00340196" w:rsidRDefault="00340196" w:rsidP="00581EF4">
      <w:pPr>
        <w:rPr>
          <w:ins w:id="246" w:author="Katie Hampson" w:date="2022-01-10T15:20:00Z"/>
          <w:sz w:val="22"/>
          <w:lang w:val="en-GB"/>
        </w:rPr>
      </w:pPr>
      <w:r w:rsidRPr="00581EF4">
        <w:rPr>
          <w:b/>
          <w:bCs/>
          <w:sz w:val="22"/>
          <w:highlight w:val="yellow"/>
          <w:rPrChange w:id="247" w:author="Katie Hampson" w:date="2022-01-10T15:20:00Z">
            <w:rPr>
              <w:highlight w:val="yellow"/>
            </w:rPr>
          </w:rPrChange>
        </w:rPr>
        <w:t xml:space="preserve">Figure </w:t>
      </w:r>
      <w:r w:rsidR="005A3412" w:rsidRPr="00581EF4">
        <w:rPr>
          <w:b/>
          <w:bCs/>
          <w:sz w:val="22"/>
          <w:highlight w:val="yellow"/>
          <w:rPrChange w:id="248" w:author="Katie Hampson" w:date="2022-01-10T15:20:00Z">
            <w:rPr>
              <w:highlight w:val="yellow"/>
            </w:rPr>
          </w:rPrChange>
        </w:rPr>
        <w:t>2</w:t>
      </w:r>
      <w:ins w:id="249" w:author="Katie Hampson" w:date="2022-01-10T15:24:00Z">
        <w:r w:rsidR="00581EF4">
          <w:rPr>
            <w:b/>
            <w:bCs/>
            <w:sz w:val="22"/>
            <w:highlight w:val="yellow"/>
          </w:rPr>
          <w:t>.</w:t>
        </w:r>
      </w:ins>
      <w:r w:rsidR="00F276FF" w:rsidRPr="00581EF4">
        <w:rPr>
          <w:b/>
          <w:bCs/>
          <w:sz w:val="22"/>
          <w:highlight w:val="yellow"/>
          <w:rPrChange w:id="250" w:author="Katie Hampson" w:date="2022-01-10T15:20:00Z">
            <w:rPr>
              <w:highlight w:val="yellow"/>
            </w:rPr>
          </w:rPrChange>
        </w:rPr>
        <w:t xml:space="preserve"> </w:t>
      </w:r>
      <w:ins w:id="251" w:author="Katie Hampson" w:date="2022-01-10T15:16:00Z">
        <w:r w:rsidR="00581EF4" w:rsidRPr="00581EF4">
          <w:rPr>
            <w:b/>
            <w:bCs/>
            <w:sz w:val="22"/>
            <w:highlight w:val="yellow"/>
            <w:rPrChange w:id="252" w:author="Katie Hampson" w:date="2022-01-10T15:20:00Z">
              <w:rPr>
                <w:highlight w:val="yellow"/>
              </w:rPr>
            </w:rPrChange>
          </w:rPr>
          <w:t>Impacts of COVID-19 on ra</w:t>
        </w:r>
      </w:ins>
      <w:ins w:id="253" w:author="Katie Hampson" w:date="2022-01-10T15:17:00Z">
        <w:r w:rsidR="00581EF4" w:rsidRPr="00581EF4">
          <w:rPr>
            <w:b/>
            <w:bCs/>
            <w:sz w:val="22"/>
            <w:highlight w:val="yellow"/>
            <w:rPrChange w:id="254" w:author="Katie Hampson" w:date="2022-01-10T15:20:00Z">
              <w:rPr>
                <w:highlight w:val="yellow"/>
              </w:rPr>
            </w:rPrChange>
          </w:rPr>
          <w:t>bies control activities.</w:t>
        </w:r>
        <w:r w:rsidR="00581EF4" w:rsidRPr="00581EF4">
          <w:rPr>
            <w:sz w:val="22"/>
            <w:highlight w:val="yellow"/>
            <w:rPrChange w:id="255" w:author="Katie Hampson" w:date="2022-01-10T15:20:00Z">
              <w:rPr>
                <w:highlight w:val="yellow"/>
              </w:rPr>
            </w:rPrChange>
          </w:rPr>
          <w:t xml:space="preserve"> Impacts on A) </w:t>
        </w:r>
      </w:ins>
      <w:del w:id="256" w:author="Katie Hampson" w:date="2022-01-10T15:17:00Z">
        <w:r w:rsidR="00F276FF" w:rsidRPr="00581EF4" w:rsidDel="00581EF4">
          <w:rPr>
            <w:sz w:val="22"/>
            <w:highlight w:val="yellow"/>
            <w:rPrChange w:id="257" w:author="Katie Hampson" w:date="2022-01-10T15:20:00Z">
              <w:rPr>
                <w:highlight w:val="yellow"/>
              </w:rPr>
            </w:rPrChange>
          </w:rPr>
          <w:delText>A-B-C</w:delText>
        </w:r>
      </w:del>
      <w:ins w:id="258" w:author="Katie Hampson" w:date="2022-01-10T15:15:00Z">
        <w:r w:rsidR="00581EF4" w:rsidRPr="00581EF4">
          <w:rPr>
            <w:sz w:val="22"/>
            <w:highlight w:val="yellow"/>
            <w:lang w:val="en-GB"/>
            <w:rPrChange w:id="259" w:author="Katie Hampson" w:date="2022-01-10T15:20:00Z">
              <w:rPr>
                <w:lang w:val="en-GB"/>
              </w:rPr>
            </w:rPrChange>
          </w:rPr>
          <w:t xml:space="preserve">mass </w:t>
        </w:r>
      </w:ins>
      <w:ins w:id="260" w:author="Katie Hampson" w:date="2022-01-10T15:17:00Z">
        <w:r w:rsidR="00581EF4" w:rsidRPr="00581EF4">
          <w:rPr>
            <w:sz w:val="22"/>
            <w:highlight w:val="yellow"/>
            <w:lang w:val="en-GB"/>
            <w:rPrChange w:id="261" w:author="Katie Hampson" w:date="2022-01-10T15:20:00Z">
              <w:rPr>
                <w:lang w:val="en-GB"/>
              </w:rPr>
            </w:rPrChange>
          </w:rPr>
          <w:t xml:space="preserve">dog </w:t>
        </w:r>
      </w:ins>
      <w:ins w:id="262" w:author="Katie Hampson" w:date="2022-01-10T15:15:00Z">
        <w:r w:rsidR="00581EF4" w:rsidRPr="00581EF4">
          <w:rPr>
            <w:sz w:val="22"/>
            <w:highlight w:val="yellow"/>
            <w:lang w:val="en-GB"/>
            <w:rPrChange w:id="263" w:author="Katie Hampson" w:date="2022-01-10T15:20:00Z">
              <w:rPr>
                <w:lang w:val="en-GB"/>
              </w:rPr>
            </w:rPrChange>
          </w:rPr>
          <w:t>vaccination</w:t>
        </w:r>
      </w:ins>
      <w:ins w:id="264" w:author="Katie Hampson" w:date="2022-01-10T15:17:00Z">
        <w:r w:rsidR="00581EF4" w:rsidRPr="00581EF4">
          <w:rPr>
            <w:sz w:val="22"/>
            <w:highlight w:val="yellow"/>
            <w:lang w:val="en-GB"/>
            <w:rPrChange w:id="265" w:author="Katie Hampson" w:date="2022-01-10T15:20:00Z">
              <w:rPr>
                <w:lang w:val="en-GB"/>
              </w:rPr>
            </w:rPrChange>
          </w:rPr>
          <w:t>, B) post-exposure prophylaxis and C) awareness activities targeting children. Bars are sh</w:t>
        </w:r>
      </w:ins>
      <w:ins w:id="266" w:author="Katie Hampson" w:date="2022-01-10T15:18:00Z">
        <w:r w:rsidR="00581EF4" w:rsidRPr="00581EF4">
          <w:rPr>
            <w:sz w:val="22"/>
            <w:highlight w:val="yellow"/>
            <w:lang w:val="en-GB"/>
            <w:rPrChange w:id="267" w:author="Katie Hampson" w:date="2022-01-10T15:20:00Z">
              <w:rPr>
                <w:lang w:val="en-GB"/>
              </w:rPr>
            </w:rPrChange>
          </w:rPr>
          <w:t xml:space="preserve">aded according to responses by country, with endemic countries shaded red, countries with rabies control in-progress in orange and countries that are free from dog-mediated rabies in blue. </w:t>
        </w:r>
      </w:ins>
      <w:ins w:id="268" w:author="Katie Hampson" w:date="2022-01-10T15:19:00Z">
        <w:r w:rsidR="00581EF4" w:rsidRPr="00581EF4">
          <w:rPr>
            <w:sz w:val="22"/>
            <w:highlight w:val="yellow"/>
            <w:lang w:val="en-GB"/>
            <w:rPrChange w:id="269" w:author="Katie Hampson" w:date="2022-01-10T15:20:00Z">
              <w:rPr>
                <w:lang w:val="en-GB"/>
              </w:rPr>
            </w:rPrChange>
          </w:rPr>
          <w:t xml:space="preserve">If multiple responses were available for a country, these were aggregated, and in the </w:t>
        </w:r>
      </w:ins>
      <w:ins w:id="270" w:author="Katie Hampson" w:date="2022-01-10T15:15:00Z">
        <w:r w:rsidR="00581EF4" w:rsidRPr="00581EF4">
          <w:rPr>
            <w:sz w:val="22"/>
            <w:highlight w:val="yellow"/>
            <w:lang w:val="en-GB"/>
            <w:rPrChange w:id="271" w:author="Katie Hampson" w:date="2022-01-10T15:20:00Z">
              <w:rPr>
                <w:lang w:val="en-GB"/>
              </w:rPr>
            </w:rPrChange>
          </w:rPr>
          <w:t xml:space="preserve">rare cases where </w:t>
        </w:r>
      </w:ins>
      <w:ins w:id="272" w:author="Katie Hampson" w:date="2022-01-10T15:19:00Z">
        <w:r w:rsidR="00581EF4" w:rsidRPr="00581EF4">
          <w:rPr>
            <w:sz w:val="22"/>
            <w:highlight w:val="yellow"/>
            <w:lang w:val="en-GB"/>
            <w:rPrChange w:id="273" w:author="Katie Hampson" w:date="2022-01-10T15:20:00Z">
              <w:rPr>
                <w:lang w:val="en-GB"/>
              </w:rPr>
            </w:rPrChange>
          </w:rPr>
          <w:t>there was not consensus</w:t>
        </w:r>
      </w:ins>
      <w:ins w:id="274" w:author="Katie Hampson" w:date="2022-01-10T15:15:00Z">
        <w:r w:rsidR="00581EF4" w:rsidRPr="00581EF4">
          <w:rPr>
            <w:sz w:val="22"/>
            <w:highlight w:val="yellow"/>
            <w:lang w:val="en-GB"/>
            <w:rPrChange w:id="275" w:author="Katie Hampson" w:date="2022-01-10T15:20:00Z">
              <w:rPr>
                <w:lang w:val="en-GB"/>
              </w:rPr>
            </w:rPrChange>
          </w:rPr>
          <w:t>, information was considered not available.</w:t>
        </w:r>
      </w:ins>
    </w:p>
    <w:p w14:paraId="7446142A" w14:textId="5FCCD866" w:rsidR="00581EF4" w:rsidRPr="00581EF4" w:rsidDel="00581EF4" w:rsidRDefault="00581EF4" w:rsidP="00581EF4">
      <w:pPr>
        <w:rPr>
          <w:del w:id="276" w:author="Katie Hampson" w:date="2022-01-10T15:22:00Z"/>
          <w:sz w:val="22"/>
          <w:rPrChange w:id="277" w:author="Katie Hampson" w:date="2022-01-10T15:19:00Z">
            <w:rPr>
              <w:del w:id="278" w:author="Katie Hampson" w:date="2022-01-10T15:22:00Z"/>
            </w:rPr>
          </w:rPrChange>
        </w:rPr>
      </w:pPr>
    </w:p>
    <w:p w14:paraId="7E7FD7CA" w14:textId="69027799" w:rsidR="00E5404F" w:rsidDel="00581EF4" w:rsidRDefault="00E5404F" w:rsidP="00E5404F">
      <w:pPr>
        <w:pStyle w:val="Heading3"/>
        <w:rPr>
          <w:del w:id="279" w:author="Katie Hampson" w:date="2022-01-10T15:22:00Z"/>
        </w:rPr>
      </w:pPr>
      <w:commentRangeStart w:id="280"/>
      <w:commentRangeStart w:id="281"/>
      <w:del w:id="282" w:author="Katie Hampson" w:date="2022-01-10T15:22:00Z">
        <w:r w:rsidRPr="00E5404F" w:rsidDel="00581EF4">
          <w:delText>Mass Dog</w:delText>
        </w:r>
        <w:r w:rsidDel="00581EF4">
          <w:delText xml:space="preserve"> Vaccination </w:delText>
        </w:r>
        <w:commentRangeEnd w:id="280"/>
        <w:r w:rsidR="00A474AC" w:rsidDel="00581EF4">
          <w:rPr>
            <w:rStyle w:val="CommentReference"/>
            <w:rFonts w:eastAsiaTheme="minorHAnsi" w:cstheme="minorBidi"/>
            <w:b w:val="0"/>
          </w:rPr>
          <w:commentReference w:id="280"/>
        </w:r>
        <w:commentRangeEnd w:id="281"/>
        <w:r w:rsidR="00C80FDE" w:rsidDel="00581EF4">
          <w:rPr>
            <w:rStyle w:val="CommentReference"/>
            <w:rFonts w:eastAsiaTheme="minorHAnsi" w:cstheme="minorBidi"/>
            <w:b w:val="0"/>
          </w:rPr>
          <w:commentReference w:id="281"/>
        </w:r>
      </w:del>
    </w:p>
    <w:p w14:paraId="09866888" w14:textId="635E34FE" w:rsidR="002907BA" w:rsidRDefault="002907BA" w:rsidP="002907BA">
      <w:r w:rsidRPr="002907BA">
        <w:t>In</w:t>
      </w:r>
      <w:r>
        <w:t xml:space="preserve"> the first year of the pandemic, </w:t>
      </w:r>
      <w:r w:rsidR="00A474AC">
        <w:t>dog vaccinations</w:t>
      </w:r>
      <w:r w:rsidRPr="002907BA">
        <w:t xml:space="preserve"> </w:t>
      </w:r>
      <w:r w:rsidR="00A474AC">
        <w:t>were</w:t>
      </w:r>
      <w:r w:rsidR="00A474AC" w:rsidRPr="002907BA">
        <w:t xml:space="preserve"> </w:t>
      </w:r>
      <w:r w:rsidRPr="002907BA">
        <w:t>carried</w:t>
      </w:r>
      <w:r>
        <w:t xml:space="preserve"> </w:t>
      </w:r>
      <w:r w:rsidRPr="002907BA">
        <w:t xml:space="preserve">out as planned in just </w:t>
      </w:r>
      <w:r w:rsidR="001D47A2">
        <w:t>two</w:t>
      </w:r>
      <w:r w:rsidR="00765BB6">
        <w:t xml:space="preserve"> countries</w:t>
      </w:r>
      <w:r w:rsidR="006A7021">
        <w:t xml:space="preserve"> (</w:t>
      </w:r>
      <w:r w:rsidR="001D47A2">
        <w:t>4</w:t>
      </w:r>
      <w:r w:rsidR="006A7021" w:rsidRPr="002907BA">
        <w:t>%</w:t>
      </w:r>
      <w:del w:id="283" w:author="Katie Hampson" w:date="2022-01-10T15:22:00Z">
        <w:r w:rsidR="006A7021" w:rsidDel="00581EF4">
          <w:delText>)</w:delText>
        </w:r>
        <w:r w:rsidR="001E140A" w:rsidDel="00581EF4">
          <w:delText xml:space="preserve"> </w:delText>
        </w:r>
        <w:r w:rsidR="001E140A" w:rsidRPr="003660E4" w:rsidDel="00581EF4">
          <w:rPr>
            <w:highlight w:val="yellow"/>
          </w:rPr>
          <w:delText>(</w:delText>
        </w:r>
      </w:del>
      <w:ins w:id="284" w:author="Katie Hampson" w:date="2022-01-10T15:22:00Z">
        <w:r w:rsidR="00581EF4">
          <w:t xml:space="preserve">, </w:t>
        </w:r>
      </w:ins>
      <w:r w:rsidR="001E140A" w:rsidRPr="003660E4">
        <w:rPr>
          <w:highlight w:val="yellow"/>
        </w:rPr>
        <w:t xml:space="preserve">Figure </w:t>
      </w:r>
      <w:r w:rsidR="00107506">
        <w:rPr>
          <w:highlight w:val="yellow"/>
        </w:rPr>
        <w:t>2</w:t>
      </w:r>
      <w:r w:rsidR="001E140A" w:rsidRPr="003660E4">
        <w:rPr>
          <w:highlight w:val="yellow"/>
        </w:rPr>
        <w:t>A)</w:t>
      </w:r>
      <w:r w:rsidRPr="003660E4">
        <w:rPr>
          <w:highlight w:val="yellow"/>
        </w:rPr>
        <w:t>.</w:t>
      </w:r>
      <w:r>
        <w:t xml:space="preserve"> </w:t>
      </w:r>
      <w:r w:rsidRPr="002907BA">
        <w:t>Disruptions included delays</w:t>
      </w:r>
      <w:r w:rsidR="00DF17C9">
        <w:t xml:space="preserve"> of at least six months</w:t>
      </w:r>
      <w:r w:rsidR="000C184C">
        <w:t>, prolonged duration, increased costs</w:t>
      </w:r>
      <w:r w:rsidR="00DF17C9">
        <w:t>,</w:t>
      </w:r>
      <w:r w:rsidRPr="002907BA">
        <w:t xml:space="preserve"> </w:t>
      </w:r>
      <w:r w:rsidR="00DF17C9">
        <w:t>failure to reach target</w:t>
      </w:r>
      <w:r w:rsidR="00A474AC">
        <w:t>s</w:t>
      </w:r>
      <w:r w:rsidR="000C184C">
        <w:t xml:space="preserve">, with </w:t>
      </w:r>
      <w:r w:rsidR="00A474AC">
        <w:t>cancellation of vaccination in some areas that were planned for</w:t>
      </w:r>
      <w:r w:rsidR="00DF17C9">
        <w:t xml:space="preserve">. </w:t>
      </w:r>
      <w:r w:rsidR="00E5249E">
        <w:t xml:space="preserve">Several respondents pointed out that, </w:t>
      </w:r>
      <w:r w:rsidR="00A474AC">
        <w:t>vaccination</w:t>
      </w:r>
      <w:r w:rsidR="00E5249E">
        <w:t xml:space="preserve"> campaigns </w:t>
      </w:r>
      <w:r w:rsidR="00B96C71">
        <w:t>can</w:t>
      </w:r>
      <w:r w:rsidR="00E5249E">
        <w:t xml:space="preserve"> be planned only in specific times of the year </w:t>
      </w:r>
      <w:r w:rsidR="00B96C71">
        <w:t xml:space="preserve">(mainly depending on </w:t>
      </w:r>
      <w:r w:rsidR="00E5249E">
        <w:t>school holidays</w:t>
      </w:r>
      <w:r w:rsidR="00B96C71">
        <w:t xml:space="preserve"> and season), causing further delay</w:t>
      </w:r>
      <w:r w:rsidR="00A474AC">
        <w:t>s</w:t>
      </w:r>
      <w:r w:rsidR="00B96C71">
        <w:t xml:space="preserve"> </w:t>
      </w:r>
      <w:r w:rsidR="00A474AC">
        <w:t>should they restart</w:t>
      </w:r>
      <w:r w:rsidR="00B96C71">
        <w:t xml:space="preserve">. </w:t>
      </w:r>
      <w:r w:rsidR="00A474AC">
        <w:t xml:space="preserve">One </w:t>
      </w:r>
      <w:r w:rsidR="00A231D5">
        <w:t xml:space="preserve">rabies-free country decided not to perform the usual targeted vaccination of dogs </w:t>
      </w:r>
      <w:r w:rsidR="00A474AC">
        <w:t xml:space="preserve">in areas at </w:t>
      </w:r>
      <w:commentRangeStart w:id="285"/>
      <w:del w:id="286" w:author="Katie Hampson" w:date="2022-01-10T15:21:00Z">
        <w:r w:rsidR="00A474AC" w:rsidDel="00581EF4">
          <w:delText>high-</w:delText>
        </w:r>
      </w:del>
      <w:r w:rsidR="00A474AC">
        <w:t>risk of</w:t>
      </w:r>
      <w:r w:rsidR="00A231D5">
        <w:t xml:space="preserve"> incursion</w:t>
      </w:r>
      <w:r w:rsidR="00A474AC">
        <w:t>s</w:t>
      </w:r>
      <w:r w:rsidR="00D458DD">
        <w:t xml:space="preserve">. </w:t>
      </w:r>
      <w:commentRangeEnd w:id="285"/>
      <w:r w:rsidR="00F60461">
        <w:rPr>
          <w:rStyle w:val="CommentReference"/>
        </w:rPr>
        <w:commentReference w:id="285"/>
      </w:r>
    </w:p>
    <w:p w14:paraId="0464DE89" w14:textId="77777777" w:rsidR="004A33CC" w:rsidRDefault="002907BA" w:rsidP="002907BA">
      <w:r>
        <w:t xml:space="preserve">In the few countries that </w:t>
      </w:r>
      <w:r w:rsidR="00A474AC">
        <w:t xml:space="preserve">have </w:t>
      </w:r>
      <w:r>
        <w:t xml:space="preserve">mass dog vaccination campaigns </w:t>
      </w:r>
      <w:r w:rsidR="00A474AC">
        <w:t xml:space="preserve">along </w:t>
      </w:r>
      <w:r>
        <w:t>their borders</w:t>
      </w:r>
      <w:r w:rsidR="00D703D7">
        <w:t xml:space="preserve"> (</w:t>
      </w:r>
      <w:r w:rsidR="00A940DC">
        <w:t xml:space="preserve">i.e., </w:t>
      </w:r>
      <w:r w:rsidR="00D703D7">
        <w:t>India and Bhutan; Thailand, Lao PDR, and Cambodia)</w:t>
      </w:r>
      <w:r>
        <w:t>, this activity was</w:t>
      </w:r>
      <w:r w:rsidR="00BE039B">
        <w:t xml:space="preserve"> </w:t>
      </w:r>
      <w:r>
        <w:t xml:space="preserve">completely cancelled </w:t>
      </w:r>
      <w:r w:rsidR="004A33CC">
        <w:t xml:space="preserve">due to </w:t>
      </w:r>
      <w:r w:rsidR="00A474AC">
        <w:t xml:space="preserve">pandemic </w:t>
      </w:r>
      <w:r w:rsidR="004A33CC">
        <w:t xml:space="preserve">travel restrictions, mandatory quarantines, and increased costs. In Eastern Africa, </w:t>
      </w:r>
      <w:r w:rsidR="00A474AC">
        <w:t xml:space="preserve">a </w:t>
      </w:r>
      <w:r w:rsidR="004A33CC">
        <w:t>meeting on cross-</w:t>
      </w:r>
      <w:r w:rsidR="004A33CC">
        <w:lastRenderedPageBreak/>
        <w:t xml:space="preserve">border rabies control coordination planned for April 2020 was cancelled. In South Asia, the international cooperation program to be launched by FAO was suspended. </w:t>
      </w:r>
    </w:p>
    <w:p w14:paraId="2CB9D8EE" w14:textId="35FB31FC" w:rsidR="00E5404F" w:rsidDel="00581EF4" w:rsidRDefault="00E5404F" w:rsidP="00085561">
      <w:pPr>
        <w:pStyle w:val="Heading3"/>
        <w:rPr>
          <w:del w:id="287" w:author="Katie Hampson" w:date="2022-01-10T15:22:00Z"/>
        </w:rPr>
      </w:pPr>
      <w:del w:id="288" w:author="Katie Hampson" w:date="2022-01-10T15:22:00Z">
        <w:r w:rsidDel="00581EF4">
          <w:delText>Post-Exposure Prophylaxis</w:delText>
        </w:r>
      </w:del>
    </w:p>
    <w:p w14:paraId="70C3EDE9" w14:textId="35A8E39A" w:rsidR="000C184C" w:rsidRPr="00A4629C" w:rsidRDefault="00BF1B9E" w:rsidP="00E5404F">
      <w:r>
        <w:t>A</w:t>
      </w:r>
      <w:r w:rsidR="004011A5" w:rsidRPr="004011A5">
        <w:t xml:space="preserve">ccess to </w:t>
      </w:r>
      <w:r w:rsidR="00A474AC">
        <w:t>post-exposure prophylaxis</w:t>
      </w:r>
      <w:r w:rsidR="004011A5">
        <w:t xml:space="preserve"> </w:t>
      </w:r>
      <w:r>
        <w:t xml:space="preserve">was </w:t>
      </w:r>
      <w:r w:rsidR="00A474AC">
        <w:t>apparently not</w:t>
      </w:r>
      <w:r>
        <w:t xml:space="preserve"> impact</w:t>
      </w:r>
      <w:r w:rsidR="00A474AC">
        <w:t>ed</w:t>
      </w:r>
      <w:r>
        <w:t xml:space="preserve"> </w:t>
      </w:r>
      <w:r w:rsidR="00A474AC">
        <w:t xml:space="preserve">by </w:t>
      </w:r>
      <w:r>
        <w:t xml:space="preserve">the pandemic </w:t>
      </w:r>
      <w:r w:rsidR="004011A5">
        <w:t xml:space="preserve">in </w:t>
      </w:r>
      <w:r w:rsidR="00A474AC">
        <w:t xml:space="preserve">just </w:t>
      </w:r>
      <w:r w:rsidR="00CB7F24">
        <w:t xml:space="preserve">ten </w:t>
      </w:r>
      <w:r w:rsidR="00765BB6">
        <w:t>countries</w:t>
      </w:r>
      <w:r w:rsidR="006A7021">
        <w:t xml:space="preserve"> (</w:t>
      </w:r>
      <w:r w:rsidR="00CB7F24">
        <w:t>21</w:t>
      </w:r>
      <w:r w:rsidR="006A7021">
        <w:t>%</w:t>
      </w:r>
      <w:del w:id="289" w:author="Katie Hampson" w:date="2022-01-10T15:22:00Z">
        <w:r w:rsidR="006A7021" w:rsidDel="00581EF4">
          <w:delText>)</w:delText>
        </w:r>
        <w:r w:rsidR="001E140A" w:rsidDel="00581EF4">
          <w:delText xml:space="preserve"> </w:delText>
        </w:r>
        <w:r w:rsidR="001E140A" w:rsidRPr="003660E4" w:rsidDel="00581EF4">
          <w:rPr>
            <w:highlight w:val="yellow"/>
          </w:rPr>
          <w:delText>(</w:delText>
        </w:r>
      </w:del>
      <w:ins w:id="290" w:author="Katie Hampson" w:date="2022-01-10T15:22:00Z">
        <w:r w:rsidR="00581EF4">
          <w:t xml:space="preserve">, </w:t>
        </w:r>
      </w:ins>
      <w:r w:rsidR="001E140A" w:rsidRPr="003660E4">
        <w:rPr>
          <w:highlight w:val="yellow"/>
        </w:rPr>
        <w:t xml:space="preserve">Figure </w:t>
      </w:r>
      <w:r w:rsidR="00107506">
        <w:rPr>
          <w:highlight w:val="yellow"/>
        </w:rPr>
        <w:t>2</w:t>
      </w:r>
      <w:r w:rsidR="001E140A" w:rsidRPr="003660E4">
        <w:rPr>
          <w:highlight w:val="yellow"/>
        </w:rPr>
        <w:t>B)</w:t>
      </w:r>
      <w:r w:rsidR="00765BB6" w:rsidRPr="003660E4">
        <w:rPr>
          <w:highlight w:val="yellow"/>
        </w:rPr>
        <w:t>.</w:t>
      </w:r>
      <w:r w:rsidR="00765BB6">
        <w:t xml:space="preserve"> </w:t>
      </w:r>
      <w:r w:rsidR="004011A5">
        <w:t>According to one respondent, vaccine demand halved</w:t>
      </w:r>
      <w:r w:rsidR="004011A5" w:rsidRPr="004011A5">
        <w:t xml:space="preserve"> </w:t>
      </w:r>
      <w:r w:rsidR="004011A5">
        <w:t>in Sout</w:t>
      </w:r>
      <w:r w:rsidR="00B07C85">
        <w:t>h</w:t>
      </w:r>
      <w:r w:rsidR="004011A5">
        <w:t xml:space="preserve"> Asia. </w:t>
      </w:r>
      <w:r w:rsidR="00B07C85">
        <w:t>In an endemic country w</w:t>
      </w:r>
      <w:r w:rsidR="00A474AC">
        <w:t>ith chronic shortages of</w:t>
      </w:r>
      <w:r w:rsidR="00B07C85">
        <w:t xml:space="preserve"> </w:t>
      </w:r>
      <w:r w:rsidR="00A474AC">
        <w:t>post-exposure</w:t>
      </w:r>
      <w:r w:rsidR="00B07C85">
        <w:t xml:space="preserve"> </w:t>
      </w:r>
      <w:r w:rsidR="00A474AC">
        <w:t>vaccines</w:t>
      </w:r>
      <w:r w:rsidR="00B07C85">
        <w:t xml:space="preserve"> </w:t>
      </w:r>
      <w:r w:rsidR="00A474AC">
        <w:t xml:space="preserve">where </w:t>
      </w:r>
      <w:r w:rsidR="00B07C85">
        <w:t xml:space="preserve">bite victims must travel to the neighboring country for </w:t>
      </w:r>
      <w:r w:rsidR="00A474AC">
        <w:t>access</w:t>
      </w:r>
      <w:r w:rsidR="00456797">
        <w:t xml:space="preserve">, the closure of borders </w:t>
      </w:r>
      <w:r w:rsidR="00A474AC">
        <w:t>reportedly</w:t>
      </w:r>
      <w:r w:rsidR="00456797">
        <w:t xml:space="preserve"> had a dramatic effect.</w:t>
      </w:r>
      <w:r w:rsidR="00765BB6">
        <w:t xml:space="preserve"> Nevertheless, other endemic countries – 6 </w:t>
      </w:r>
      <w:r w:rsidR="006A7021">
        <w:t xml:space="preserve">out </w:t>
      </w:r>
      <w:r w:rsidR="00765BB6">
        <w:t>of 32 (19%) – reported no negative changes compared to pre-COVID-19</w:t>
      </w:r>
      <w:del w:id="291" w:author="Katie Hampson" w:date="2022-01-10T15:23:00Z">
        <w:r w:rsidR="00765BB6" w:rsidDel="00581EF4">
          <w:delText xml:space="preserve"> times</w:delText>
        </w:r>
      </w:del>
      <w:r w:rsidR="00765BB6">
        <w:t xml:space="preserve">. </w:t>
      </w:r>
    </w:p>
    <w:p w14:paraId="278B007A" w14:textId="61BBC3D0" w:rsidR="00E5404F" w:rsidDel="00581EF4" w:rsidRDefault="00E5404F" w:rsidP="00E5404F">
      <w:pPr>
        <w:pStyle w:val="Heading3"/>
        <w:rPr>
          <w:del w:id="292" w:author="Katie Hampson" w:date="2022-01-10T15:23:00Z"/>
        </w:rPr>
      </w:pPr>
      <w:del w:id="293" w:author="Katie Hampson" w:date="2022-01-10T15:23:00Z">
        <w:r w:rsidDel="00581EF4">
          <w:delText>Awareness Activities</w:delText>
        </w:r>
      </w:del>
    </w:p>
    <w:p w14:paraId="1A9E137A" w14:textId="77777777" w:rsidR="00A4629C" w:rsidRDefault="00954F0D" w:rsidP="00A4629C">
      <w:r>
        <w:t xml:space="preserve">Awareness activities </w:t>
      </w:r>
      <w:r w:rsidR="00770E25">
        <w:t>for children</w:t>
      </w:r>
      <w:r w:rsidR="009C7A37">
        <w:t>, mainly carried out at school</w:t>
      </w:r>
      <w:r w:rsidR="00A474AC">
        <w:t>s</w:t>
      </w:r>
      <w:r w:rsidR="009C7A37">
        <w:t>,</w:t>
      </w:r>
      <w:r w:rsidR="00BE039B">
        <w:t xml:space="preserve"> </w:t>
      </w:r>
      <w:r w:rsidR="00765BB6">
        <w:t>survived the first year of the pandemic in only two – endemic – countries (4%)</w:t>
      </w:r>
      <w:r w:rsidR="001E140A">
        <w:t xml:space="preserve"> </w:t>
      </w:r>
      <w:r w:rsidR="001E140A" w:rsidRPr="003660E4">
        <w:rPr>
          <w:highlight w:val="yellow"/>
        </w:rPr>
        <w:t xml:space="preserve">(Figure </w:t>
      </w:r>
      <w:r w:rsidR="00107506">
        <w:rPr>
          <w:highlight w:val="yellow"/>
        </w:rPr>
        <w:t>2</w:t>
      </w:r>
      <w:r w:rsidR="001E140A" w:rsidRPr="003660E4">
        <w:rPr>
          <w:highlight w:val="yellow"/>
        </w:rPr>
        <w:t>C)</w:t>
      </w:r>
      <w:r w:rsidR="00BE039B" w:rsidRPr="003660E4">
        <w:rPr>
          <w:highlight w:val="yellow"/>
        </w:rPr>
        <w:t>.</w:t>
      </w:r>
      <w:r w:rsidR="00BE039B">
        <w:t xml:space="preserve"> </w:t>
      </w:r>
      <w:r w:rsidR="00D0164D">
        <w:t xml:space="preserve">In the experience of a large NGO that runs rabies </w:t>
      </w:r>
      <w:r w:rsidR="00151C84">
        <w:t>control</w:t>
      </w:r>
      <w:r w:rsidR="00D0164D">
        <w:t xml:space="preserve"> programs in several Asian and African countries, the worst impact of the pandemic was on education. </w:t>
      </w:r>
    </w:p>
    <w:p w14:paraId="3D5DE9EA" w14:textId="77777777" w:rsidR="00E5404F" w:rsidRDefault="00E5404F" w:rsidP="00E5404F">
      <w:pPr>
        <w:pStyle w:val="Heading2"/>
        <w:tabs>
          <w:tab w:val="clear" w:pos="567"/>
          <w:tab w:val="num" w:pos="540"/>
        </w:tabs>
        <w:ind w:left="540" w:hanging="540"/>
      </w:pPr>
      <w:r>
        <w:t>Reasons for Disruption</w:t>
      </w:r>
    </w:p>
    <w:p w14:paraId="73A7773E" w14:textId="2C530FBA" w:rsidR="00ED5CC1" w:rsidRDefault="00581EF4" w:rsidP="00581EF4">
      <w:pPr>
        <w:rPr>
          <w:ins w:id="294" w:author="Katie Hampson" w:date="2022-01-10T15:24:00Z"/>
          <w:sz w:val="22"/>
          <w:lang w:val="en-GB"/>
        </w:rPr>
      </w:pPr>
      <w:ins w:id="295" w:author="Katie Hampson" w:date="2022-01-10T15:24:00Z">
        <w:r w:rsidRPr="00C646C9">
          <w:rPr>
            <w:b/>
            <w:bCs/>
            <w:sz w:val="22"/>
            <w:highlight w:val="yellow"/>
          </w:rPr>
          <w:t xml:space="preserve">Figure </w:t>
        </w:r>
        <w:r>
          <w:rPr>
            <w:b/>
            <w:bCs/>
            <w:sz w:val="22"/>
            <w:highlight w:val="yellow"/>
          </w:rPr>
          <w:t>3.</w:t>
        </w:r>
        <w:r w:rsidRPr="00C646C9">
          <w:rPr>
            <w:b/>
            <w:bCs/>
            <w:sz w:val="22"/>
            <w:highlight w:val="yellow"/>
          </w:rPr>
          <w:t xml:space="preserve"> </w:t>
        </w:r>
        <w:r w:rsidR="00ED5CC1">
          <w:rPr>
            <w:b/>
            <w:bCs/>
            <w:sz w:val="22"/>
            <w:highlight w:val="yellow"/>
          </w:rPr>
          <w:t>Reasons for disruptions to</w:t>
        </w:r>
        <w:r w:rsidRPr="00C646C9">
          <w:rPr>
            <w:b/>
            <w:bCs/>
            <w:sz w:val="22"/>
            <w:highlight w:val="yellow"/>
          </w:rPr>
          <w:t xml:space="preserve"> rabies control </w:t>
        </w:r>
        <w:r w:rsidR="00ED5CC1">
          <w:rPr>
            <w:b/>
            <w:bCs/>
            <w:sz w:val="22"/>
            <w:highlight w:val="yellow"/>
          </w:rPr>
          <w:t>and prevention ac</w:t>
        </w:r>
      </w:ins>
      <w:ins w:id="296" w:author="Katie Hampson" w:date="2022-01-10T15:25:00Z">
        <w:r w:rsidR="00ED5CC1">
          <w:rPr>
            <w:b/>
            <w:bCs/>
            <w:sz w:val="22"/>
            <w:highlight w:val="yellow"/>
          </w:rPr>
          <w:t>tivities</w:t>
        </w:r>
      </w:ins>
      <w:ins w:id="297" w:author="Katie Hampson" w:date="2022-01-10T15:24:00Z">
        <w:r w:rsidRPr="00C646C9">
          <w:rPr>
            <w:b/>
            <w:bCs/>
            <w:sz w:val="22"/>
            <w:highlight w:val="yellow"/>
          </w:rPr>
          <w:t>.</w:t>
        </w:r>
        <w:r w:rsidRPr="00C646C9">
          <w:rPr>
            <w:sz w:val="22"/>
            <w:highlight w:val="yellow"/>
          </w:rPr>
          <w:t xml:space="preserve"> </w:t>
        </w:r>
      </w:ins>
      <w:ins w:id="298" w:author="Katie Hampson" w:date="2022-01-10T15:25:00Z">
        <w:r w:rsidR="00ED5CC1">
          <w:rPr>
            <w:sz w:val="22"/>
            <w:highlight w:val="yellow"/>
          </w:rPr>
          <w:t>Reasons affecting</w:t>
        </w:r>
      </w:ins>
      <w:ins w:id="299" w:author="Katie Hampson" w:date="2022-01-10T15:24:00Z">
        <w:r w:rsidRPr="00C646C9">
          <w:rPr>
            <w:sz w:val="22"/>
            <w:highlight w:val="yellow"/>
          </w:rPr>
          <w:t xml:space="preserve"> A) </w:t>
        </w:r>
        <w:r w:rsidRPr="00C646C9">
          <w:rPr>
            <w:sz w:val="22"/>
            <w:highlight w:val="yellow"/>
            <w:lang w:val="en-GB"/>
          </w:rPr>
          <w:t xml:space="preserve">mass dog vaccination, B) </w:t>
        </w:r>
      </w:ins>
      <w:ins w:id="300" w:author="Katie Hampson" w:date="2022-01-10T16:35:00Z">
        <w:r w:rsidR="000B3784">
          <w:rPr>
            <w:sz w:val="22"/>
            <w:highlight w:val="yellow"/>
            <w:lang w:val="en-GB"/>
          </w:rPr>
          <w:t>health-seeking behaviour</w:t>
        </w:r>
      </w:ins>
      <w:ins w:id="301" w:author="Katie Hampson" w:date="2022-01-10T16:36:00Z">
        <w:r w:rsidR="000B3784">
          <w:rPr>
            <w:sz w:val="22"/>
            <w:highlight w:val="yellow"/>
            <w:lang w:val="en-GB"/>
          </w:rPr>
          <w:t xml:space="preserve">, </w:t>
        </w:r>
      </w:ins>
      <w:ins w:id="302" w:author="Katie Hampson" w:date="2022-01-10T15:24:00Z">
        <w:r w:rsidRPr="00C646C9">
          <w:rPr>
            <w:sz w:val="22"/>
            <w:highlight w:val="yellow"/>
            <w:lang w:val="en-GB"/>
          </w:rPr>
          <w:t xml:space="preserve">C) </w:t>
        </w:r>
      </w:ins>
      <w:ins w:id="303" w:author="Katie Hampson" w:date="2022-01-10T16:36:00Z">
        <w:r w:rsidR="000B3784">
          <w:rPr>
            <w:sz w:val="22"/>
            <w:highlight w:val="yellow"/>
            <w:lang w:val="en-GB"/>
          </w:rPr>
          <w:t xml:space="preserve">provisioning of </w:t>
        </w:r>
      </w:ins>
      <w:ins w:id="304" w:author="Katie Hampson" w:date="2022-01-10T15:25:00Z">
        <w:r w:rsidR="00ED5CC1" w:rsidRPr="00C646C9">
          <w:rPr>
            <w:sz w:val="22"/>
            <w:highlight w:val="yellow"/>
            <w:lang w:val="en-GB"/>
          </w:rPr>
          <w:t>post-exposure prophylaxis</w:t>
        </w:r>
        <w:r w:rsidR="00ED5CC1" w:rsidRPr="00C646C9">
          <w:rPr>
            <w:sz w:val="22"/>
            <w:highlight w:val="yellow"/>
            <w:lang w:val="en-GB"/>
          </w:rPr>
          <w:t xml:space="preserve"> </w:t>
        </w:r>
        <w:r w:rsidR="00ED5CC1">
          <w:rPr>
            <w:sz w:val="22"/>
            <w:highlight w:val="yellow"/>
            <w:lang w:val="en-GB"/>
          </w:rPr>
          <w:t xml:space="preserve">and C) </w:t>
        </w:r>
      </w:ins>
      <w:ins w:id="305" w:author="Katie Hampson" w:date="2022-01-10T15:26:00Z">
        <w:r w:rsidR="00ED5CC1">
          <w:rPr>
            <w:sz w:val="22"/>
            <w:highlight w:val="yellow"/>
            <w:lang w:val="en-GB"/>
          </w:rPr>
          <w:t xml:space="preserve">rabies </w:t>
        </w:r>
        <w:r w:rsidR="00ED5CC1" w:rsidRPr="00ED5CC1">
          <w:rPr>
            <w:sz w:val="22"/>
            <w:highlight w:val="yellow"/>
            <w:lang w:val="en-GB"/>
          </w:rPr>
          <w:t>surveillance</w:t>
        </w:r>
      </w:ins>
      <w:ins w:id="306" w:author="Katie Hampson" w:date="2022-01-10T15:24:00Z">
        <w:r w:rsidRPr="00ED5CC1">
          <w:rPr>
            <w:sz w:val="22"/>
            <w:highlight w:val="yellow"/>
            <w:lang w:val="en-GB"/>
          </w:rPr>
          <w:t xml:space="preserve">. Bars are shaded according to responses by country, with endemic countries shaded red, countries with rabies control in-progress in orange and countries that are free from dog-mediated rabies in blue. </w:t>
        </w:r>
      </w:ins>
      <w:ins w:id="307" w:author="Katie Hampson" w:date="2022-01-10T15:26:00Z">
        <w:r w:rsidR="00ED5CC1" w:rsidRPr="00ED5CC1">
          <w:rPr>
            <w:sz w:val="22"/>
            <w:highlight w:val="yellow"/>
            <w:lang w:val="en-GB"/>
            <w:rPrChange w:id="308" w:author="Katie Hampson" w:date="2022-01-10T15:27:00Z">
              <w:rPr>
                <w:sz w:val="22"/>
                <w:lang w:val="en-GB"/>
              </w:rPr>
            </w:rPrChange>
          </w:rPr>
          <w:t>Results are presented individually (by study participant) rather than aggregated by c</w:t>
        </w:r>
      </w:ins>
      <w:ins w:id="309" w:author="Katie Hampson" w:date="2022-01-10T15:27:00Z">
        <w:r w:rsidR="00ED5CC1" w:rsidRPr="00ED5CC1">
          <w:rPr>
            <w:sz w:val="22"/>
            <w:highlight w:val="yellow"/>
            <w:lang w:val="en-GB"/>
            <w:rPrChange w:id="310" w:author="Katie Hampson" w:date="2022-01-10T15:27:00Z">
              <w:rPr>
                <w:sz w:val="22"/>
                <w:lang w:val="en-GB"/>
              </w:rPr>
            </w:rPrChange>
          </w:rPr>
          <w:t>ountry.</w:t>
        </w:r>
      </w:ins>
    </w:p>
    <w:p w14:paraId="56E3917F" w14:textId="2BE4319F" w:rsidR="001E140A" w:rsidRPr="001E140A" w:rsidDel="00ED5CC1" w:rsidRDefault="001E140A" w:rsidP="00581EF4">
      <w:pPr>
        <w:rPr>
          <w:del w:id="311" w:author="Katie Hampson" w:date="2022-01-10T15:27:00Z"/>
          <w:lang w:val="it-IT"/>
        </w:rPr>
      </w:pPr>
      <w:del w:id="312" w:author="Katie Hampson" w:date="2022-01-10T15:26:00Z">
        <w:r w:rsidRPr="003660E4" w:rsidDel="00ED5CC1">
          <w:rPr>
            <w:highlight w:val="yellow"/>
          </w:rPr>
          <w:delText xml:space="preserve">Figure </w:delText>
        </w:r>
        <w:r w:rsidR="005A3412" w:rsidDel="00ED5CC1">
          <w:rPr>
            <w:highlight w:val="yellow"/>
          </w:rPr>
          <w:delText>3</w:delText>
        </w:r>
        <w:r w:rsidR="00F276FF" w:rsidRPr="003660E4" w:rsidDel="00ED5CC1">
          <w:rPr>
            <w:highlight w:val="yellow"/>
          </w:rPr>
          <w:delText xml:space="preserve"> A-B-C-D</w:delText>
        </w:r>
      </w:del>
    </w:p>
    <w:p w14:paraId="735186A8" w14:textId="77777777" w:rsidR="00734BE8" w:rsidRDefault="00734BE8" w:rsidP="00734BE8">
      <w:pPr>
        <w:pStyle w:val="Heading3"/>
      </w:pPr>
      <w:r w:rsidRPr="00E5404F">
        <w:t>Mass Dog</w:t>
      </w:r>
      <w:r>
        <w:t xml:space="preserve"> Vaccination </w:t>
      </w:r>
    </w:p>
    <w:p w14:paraId="19A7CCDA" w14:textId="467AF7C8" w:rsidR="006C5977" w:rsidRDefault="006A7021" w:rsidP="009F61A3">
      <w:r>
        <w:t xml:space="preserve">About </w:t>
      </w:r>
      <w:del w:id="313" w:author="Katie Hampson" w:date="2022-01-10T16:20:00Z">
        <w:r w:rsidDel="00C15086">
          <w:delText>o</w:delText>
        </w:r>
        <w:r w:rsidR="000345AE" w:rsidRPr="006A7021" w:rsidDel="00C15086">
          <w:delText>ne-</w:delText>
        </w:r>
        <w:r w:rsidRPr="006A7021" w:rsidDel="00C15086">
          <w:delText>fourth</w:delText>
        </w:r>
      </w:del>
      <w:ins w:id="314" w:author="Katie Hampson" w:date="2022-01-10T16:20:00Z">
        <w:r w:rsidR="00C15086">
          <w:t>a quarter</w:t>
        </w:r>
      </w:ins>
      <w:r w:rsidR="00734BE8">
        <w:t xml:space="preserve"> (n=</w:t>
      </w:r>
      <w:r w:rsidR="000345AE">
        <w:t>13</w:t>
      </w:r>
      <w:r w:rsidR="006C5977">
        <w:t>/59</w:t>
      </w:r>
      <w:r w:rsidR="00734BE8">
        <w:t xml:space="preserve">) </w:t>
      </w:r>
      <w:r w:rsidR="000345AE">
        <w:t xml:space="preserve">of </w:t>
      </w:r>
      <w:del w:id="315" w:author="Katie Hampson" w:date="2022-01-10T16:20:00Z">
        <w:r w:rsidR="000345AE" w:rsidDel="00C15086">
          <w:delText xml:space="preserve">the </w:delText>
        </w:r>
      </w:del>
      <w:r w:rsidR="000345AE">
        <w:t xml:space="preserve">respondents who </w:t>
      </w:r>
      <w:r w:rsidR="000904D7">
        <w:t xml:space="preserve">detailed the reasons for </w:t>
      </w:r>
      <w:r w:rsidR="000345AE">
        <w:t xml:space="preserve">disruption to </w:t>
      </w:r>
      <w:r w:rsidR="00C262BE">
        <w:t>dog vaccinations</w:t>
      </w:r>
      <w:r w:rsidR="000345AE">
        <w:t xml:space="preserve"> observed only one </w:t>
      </w:r>
      <w:r w:rsidR="00FD70BF">
        <w:t>cause</w:t>
      </w:r>
      <w:r w:rsidR="00C262BE">
        <w:t xml:space="preserve">, while most </w:t>
      </w:r>
      <w:r w:rsidR="00734BE8">
        <w:t>reported</w:t>
      </w:r>
      <w:r w:rsidR="006E4F89">
        <w:t xml:space="preserve"> </w:t>
      </w:r>
      <w:r w:rsidR="00C262BE">
        <w:t>multiple</w:t>
      </w:r>
      <w:del w:id="316" w:author="Katie Hampson" w:date="2022-01-10T16:20:00Z">
        <w:r w:rsidR="00DF006C" w:rsidDel="00C15086">
          <w:delText xml:space="preserve"> causes</w:delText>
        </w:r>
      </w:del>
      <w:r w:rsidR="00DF006C">
        <w:t xml:space="preserve">; </w:t>
      </w:r>
      <w:r w:rsidR="00734BE8">
        <w:t xml:space="preserve">two (n=12, </w:t>
      </w:r>
      <w:r w:rsidR="000345AE">
        <w:t>20</w:t>
      </w:r>
      <w:r w:rsidR="00734BE8">
        <w:t>%), three (n=11,</w:t>
      </w:r>
      <w:r w:rsidR="00280859">
        <w:t xml:space="preserve"> 19%), four (n=13, 22%), </w:t>
      </w:r>
      <w:del w:id="317" w:author="Katie Hampson" w:date="2022-01-10T16:21:00Z">
        <w:r w:rsidR="00280859" w:rsidDel="00C15086">
          <w:delText xml:space="preserve">and </w:delText>
        </w:r>
      </w:del>
      <w:ins w:id="318" w:author="Katie Hampson" w:date="2022-01-10T16:21:00Z">
        <w:r w:rsidR="00C15086">
          <w:t>or</w:t>
        </w:r>
        <w:r w:rsidR="00C15086">
          <w:t xml:space="preserve"> </w:t>
        </w:r>
      </w:ins>
      <w:r w:rsidR="00280859">
        <w:t>five (n=9, 15%)</w:t>
      </w:r>
      <w:r w:rsidR="00837305">
        <w:t>.</w:t>
      </w:r>
      <w:r w:rsidR="003660E4">
        <w:t xml:space="preserve"> </w:t>
      </w:r>
    </w:p>
    <w:p w14:paraId="556A7760" w14:textId="408F77DD" w:rsidR="009E728E" w:rsidRDefault="00AF451F" w:rsidP="009F61A3">
      <w:r w:rsidRPr="00F276FF">
        <w:t>Most</w:t>
      </w:r>
      <w:r w:rsidR="0048611E" w:rsidRPr="00AF451F">
        <w:t xml:space="preserve"> </w:t>
      </w:r>
      <w:del w:id="319" w:author="Katie Hampson" w:date="2022-01-10T16:21:00Z">
        <w:r w:rsidR="00FD70BF" w:rsidDel="00C15086">
          <w:delText xml:space="preserve">survey </w:delText>
        </w:r>
      </w:del>
      <w:r w:rsidR="0048611E" w:rsidRPr="00AF451F">
        <w:t xml:space="preserve">respondents (n=46, </w:t>
      </w:r>
      <w:r w:rsidRPr="00AF451F">
        <w:t>56</w:t>
      </w:r>
      <w:r w:rsidR="0048611E" w:rsidRPr="00AF451F">
        <w:t>%)</w:t>
      </w:r>
      <w:r w:rsidRPr="00AF451F">
        <w:t xml:space="preserve"> </w:t>
      </w:r>
      <w:r w:rsidR="009F49AD">
        <w:t xml:space="preserve">– across all country categories – </w:t>
      </w:r>
      <w:r w:rsidR="0048611E" w:rsidRPr="00AF451F">
        <w:t xml:space="preserve">claimed that </w:t>
      </w:r>
      <w:r w:rsidR="00ED07DC" w:rsidRPr="00AF451F">
        <w:t xml:space="preserve">restrictions </w:t>
      </w:r>
      <w:r w:rsidR="0048611E" w:rsidRPr="00AF451F">
        <w:t xml:space="preserve">on the movement of </w:t>
      </w:r>
      <w:del w:id="320" w:author="Katie Hampson" w:date="2022-01-10T16:21:00Z">
        <w:r w:rsidR="0048611E" w:rsidRPr="00AF451F" w:rsidDel="00C15086">
          <w:delText>dog vaccina</w:delText>
        </w:r>
        <w:r w:rsidR="0048611E" w:rsidDel="00C15086">
          <w:delText xml:space="preserve">tion </w:delText>
        </w:r>
      </w:del>
      <w:r w:rsidR="00225069">
        <w:t>personnel</w:t>
      </w:r>
      <w:r w:rsidR="0048611E">
        <w:t xml:space="preserve"> </w:t>
      </w:r>
      <w:r w:rsidR="00C63A36">
        <w:t>were</w:t>
      </w:r>
      <w:r w:rsidR="0048611E">
        <w:t xml:space="preserve"> the main hindrance</w:t>
      </w:r>
      <w:r w:rsidR="009F61A3">
        <w:t>, especially when high-risk COVID-19 areas coincided with endemic rabies areas</w:t>
      </w:r>
      <w:r w:rsidR="00837305">
        <w:t xml:space="preserve"> </w:t>
      </w:r>
      <w:r w:rsidR="00837305" w:rsidRPr="003660E4">
        <w:rPr>
          <w:highlight w:val="yellow"/>
        </w:rPr>
        <w:t xml:space="preserve">(Figure </w:t>
      </w:r>
      <w:r w:rsidR="005A3412">
        <w:rPr>
          <w:highlight w:val="yellow"/>
        </w:rPr>
        <w:t>3</w:t>
      </w:r>
      <w:r w:rsidR="00837305" w:rsidRPr="003660E4">
        <w:rPr>
          <w:highlight w:val="yellow"/>
        </w:rPr>
        <w:t>A).</w:t>
      </w:r>
      <w:r w:rsidR="009F61A3">
        <w:t xml:space="preserve"> </w:t>
      </w:r>
      <w:r w:rsidR="00024444">
        <w:t>Additionally, i</w:t>
      </w:r>
      <w:r>
        <w:t xml:space="preserve">t was difficult to organize </w:t>
      </w:r>
      <w:r w:rsidR="00225069">
        <w:t>vaccination</w:t>
      </w:r>
      <w:r>
        <w:t xml:space="preserve"> campaigns in adherence to </w:t>
      </w:r>
      <w:del w:id="321" w:author="Katie Hampson" w:date="2022-01-10T16:22:00Z">
        <w:r w:rsidR="00AE0A82" w:rsidDel="00C15086">
          <w:delText xml:space="preserve">the </w:delText>
        </w:r>
      </w:del>
      <w:r w:rsidR="00AE0A82">
        <w:t xml:space="preserve">local </w:t>
      </w:r>
      <w:r>
        <w:t>COVID-19 safety guidelines (</w:t>
      </w:r>
      <w:r w:rsidR="00DE2B3D">
        <w:t>n=30, 37%</w:t>
      </w:r>
      <w:r>
        <w:t>),</w:t>
      </w:r>
      <w:r w:rsidR="00C300D9">
        <w:t xml:space="preserve"> particularly </w:t>
      </w:r>
      <w:del w:id="322" w:author="Katie Hampson" w:date="2022-01-10T16:22:00Z">
        <w:r w:rsidR="00C300D9" w:rsidDel="00C15086">
          <w:delText xml:space="preserve">where </w:delText>
        </w:r>
      </w:del>
      <w:r w:rsidR="00225069">
        <w:t xml:space="preserve">campaigns </w:t>
      </w:r>
      <w:del w:id="323" w:author="Katie Hampson" w:date="2022-01-10T16:22:00Z">
        <w:r w:rsidR="00225069" w:rsidDel="00C15086">
          <w:delText>are</w:delText>
        </w:r>
        <w:r w:rsidR="00C300D9" w:rsidDel="00C15086">
          <w:delText xml:space="preserve"> </w:delText>
        </w:r>
      </w:del>
      <w:r w:rsidR="002A3AE6">
        <w:t xml:space="preserve">usually </w:t>
      </w:r>
      <w:r w:rsidR="00C300D9">
        <w:t xml:space="preserve">carried out by </w:t>
      </w:r>
      <w:del w:id="324" w:author="Katie Hampson" w:date="2022-01-10T16:22:00Z">
        <w:r w:rsidR="002E3AA2" w:rsidDel="00C15086">
          <w:delText>small</w:delText>
        </w:r>
        <w:r w:rsidR="00C300D9" w:rsidDel="00C15086">
          <w:delText xml:space="preserve"> </w:delText>
        </w:r>
      </w:del>
      <w:r w:rsidR="00C300D9">
        <w:t xml:space="preserve">Non-Governmental Organizations </w:t>
      </w:r>
      <w:r w:rsidR="00DD0E19">
        <w:t xml:space="preserve">(NGOs) </w:t>
      </w:r>
      <w:del w:id="325" w:author="Katie Hampson" w:date="2022-01-10T16:22:00Z">
        <w:r w:rsidR="00C300D9" w:rsidDel="00C15086">
          <w:delText>and not the</w:delText>
        </w:r>
      </w:del>
      <w:ins w:id="326" w:author="Katie Hampson" w:date="2022-01-10T16:22:00Z">
        <w:r w:rsidR="00C15086">
          <w:t>rather than</w:t>
        </w:r>
      </w:ins>
      <w:r w:rsidR="00C300D9">
        <w:t xml:space="preserve"> government</w:t>
      </w:r>
      <w:del w:id="327" w:author="Katie Hampson" w:date="2022-01-10T16:22:00Z">
        <w:r w:rsidR="00C300D9" w:rsidDel="00C15086">
          <w:delText xml:space="preserve"> itself</w:delText>
        </w:r>
      </w:del>
      <w:r w:rsidR="00792FEF">
        <w:t xml:space="preserve">. </w:t>
      </w:r>
      <w:r w:rsidR="00C300D9">
        <w:t>Other reasons for disruption included</w:t>
      </w:r>
      <w:r>
        <w:t xml:space="preserve"> </w:t>
      </w:r>
      <w:r w:rsidR="00DE2B3D">
        <w:t xml:space="preserve">dog owners </w:t>
      </w:r>
      <w:r w:rsidR="00C300D9">
        <w:t>being</w:t>
      </w:r>
      <w:r w:rsidR="00DE2B3D">
        <w:t xml:space="preserve"> afraid of gathering for </w:t>
      </w:r>
      <w:ins w:id="328" w:author="Katie Hampson" w:date="2022-01-10T16:22:00Z">
        <w:r w:rsidR="00C15086">
          <w:t xml:space="preserve">dog </w:t>
        </w:r>
      </w:ins>
      <w:r w:rsidR="00DE2B3D">
        <w:t>vaccination</w:t>
      </w:r>
      <w:ins w:id="329" w:author="Katie Hampson" w:date="2022-01-10T16:22:00Z">
        <w:r w:rsidR="00C15086">
          <w:t>s</w:t>
        </w:r>
      </w:ins>
      <w:r w:rsidR="00DE2B3D">
        <w:t xml:space="preserve"> (28, 34%) </w:t>
      </w:r>
      <w:r w:rsidR="00C746C2">
        <w:t xml:space="preserve">and, especially in in-progress countries, </w:t>
      </w:r>
      <w:r w:rsidR="00DE2B3D">
        <w:t xml:space="preserve">dog vaccines </w:t>
      </w:r>
      <w:r w:rsidR="00C300D9">
        <w:t>being</w:t>
      </w:r>
      <w:r w:rsidR="00DE2B3D">
        <w:t xml:space="preserve"> </w:t>
      </w:r>
      <w:ins w:id="330" w:author="Katie Hampson" w:date="2022-01-10T16:23:00Z">
        <w:r w:rsidR="00C15086">
          <w:t xml:space="preserve">limited or </w:t>
        </w:r>
      </w:ins>
      <w:r w:rsidR="00DE2B3D">
        <w:t>unavailable</w:t>
      </w:r>
      <w:del w:id="331" w:author="Katie Hampson" w:date="2022-01-10T16:23:00Z">
        <w:r w:rsidR="00DE2B3D" w:rsidDel="00C15086">
          <w:delText xml:space="preserve"> or limited</w:delText>
        </w:r>
      </w:del>
      <w:r w:rsidR="00DE2B3D">
        <w:t xml:space="preserve"> (n=24, 29%) and</w:t>
      </w:r>
      <w:r w:rsidR="00C746C2">
        <w:t xml:space="preserve"> </w:t>
      </w:r>
      <w:r w:rsidR="00DE2B3D">
        <w:t xml:space="preserve">vaccinators </w:t>
      </w:r>
      <w:r w:rsidR="00C300D9">
        <w:t>being</w:t>
      </w:r>
      <w:r w:rsidR="00DE2B3D">
        <w:t xml:space="preserve"> quarantined or </w:t>
      </w:r>
      <w:del w:id="332" w:author="Katie Hampson" w:date="2022-01-10T16:23:00Z">
        <w:r w:rsidR="00DE2B3D" w:rsidDel="00C15086">
          <w:delText xml:space="preserve">relocated </w:delText>
        </w:r>
      </w:del>
      <w:ins w:id="333" w:author="Katie Hampson" w:date="2022-01-10T16:23:00Z">
        <w:r w:rsidR="00C15086">
          <w:t>re</w:t>
        </w:r>
        <w:r w:rsidR="00C15086">
          <w:t>assign</w:t>
        </w:r>
        <w:r w:rsidR="00C15086">
          <w:t xml:space="preserve">ed </w:t>
        </w:r>
      </w:ins>
      <w:r w:rsidR="00DE2B3D">
        <w:t xml:space="preserve">to COVID-19 response (n=21, 26%). </w:t>
      </w:r>
      <w:r w:rsidR="009F61A3">
        <w:t xml:space="preserve">Other issues </w:t>
      </w:r>
      <w:r w:rsidR="00D0361C">
        <w:t>mentioned</w:t>
      </w:r>
      <w:r w:rsidR="009F61A3">
        <w:t xml:space="preserve"> by respondents included</w:t>
      </w:r>
      <w:r w:rsidR="00391815">
        <w:t>:</w:t>
      </w:r>
      <w:r w:rsidR="009F61A3">
        <w:t xml:space="preserve"> budget constraints</w:t>
      </w:r>
      <w:r w:rsidR="00391815">
        <w:t>;</w:t>
      </w:r>
      <w:r w:rsidR="005722BD">
        <w:t xml:space="preserve"> animal office</w:t>
      </w:r>
      <w:r w:rsidR="00973E0B">
        <w:t>r</w:t>
      </w:r>
      <w:r w:rsidR="005722BD">
        <w:t>s losing their contracts due to staff cuts</w:t>
      </w:r>
      <w:r w:rsidR="00391815">
        <w:t>;</w:t>
      </w:r>
      <w:r w:rsidR="00973E0B">
        <w:t xml:space="preserve"> </w:t>
      </w:r>
      <w:ins w:id="334" w:author="Katie Hampson" w:date="2022-01-10T16:23:00Z">
        <w:r w:rsidR="00C15086">
          <w:t xml:space="preserve">government </w:t>
        </w:r>
      </w:ins>
      <w:r w:rsidR="00B07C85">
        <w:t xml:space="preserve">veterinarians </w:t>
      </w:r>
      <w:del w:id="335" w:author="Katie Hampson" w:date="2022-01-10T16:24:00Z">
        <w:r w:rsidR="00B07C85" w:rsidDel="00C15086">
          <w:delText>continuing to move from the government sector</w:delText>
        </w:r>
      </w:del>
      <w:ins w:id="336" w:author="Katie Hampson" w:date="2022-01-10T16:24:00Z">
        <w:r w:rsidR="00C15086">
          <w:t>moving</w:t>
        </w:r>
      </w:ins>
      <w:r w:rsidR="00B07C85">
        <w:t xml:space="preserve"> to the private sector </w:t>
      </w:r>
      <w:del w:id="337" w:author="Katie Hampson" w:date="2022-01-10T16:24:00Z">
        <w:r w:rsidR="00B07C85" w:rsidDel="00C15086">
          <w:delText>because the former has</w:delText>
        </w:r>
      </w:del>
      <w:ins w:id="338" w:author="Katie Hampson" w:date="2022-01-10T16:24:00Z">
        <w:r w:rsidR="00C15086">
          <w:t>due to lack</w:t>
        </w:r>
      </w:ins>
      <w:del w:id="339" w:author="Katie Hampson" w:date="2022-01-10T16:24:00Z">
        <w:r w:rsidR="00B07C85" w:rsidDel="00C15086">
          <w:delText xml:space="preserve"> no</w:delText>
        </w:r>
      </w:del>
      <w:ins w:id="340" w:author="Katie Hampson" w:date="2022-01-10T16:24:00Z">
        <w:r w:rsidR="00C15086">
          <w:t xml:space="preserve"> of</w:t>
        </w:r>
      </w:ins>
      <w:r w:rsidR="00B07C85">
        <w:t xml:space="preserve"> budget for salaries</w:t>
      </w:r>
      <w:r w:rsidR="00391815">
        <w:t>;</w:t>
      </w:r>
      <w:r w:rsidR="00B07C85">
        <w:t xml:space="preserve"> </w:t>
      </w:r>
      <w:r w:rsidR="00973E0B">
        <w:t>children – those who</w:t>
      </w:r>
      <w:r w:rsidR="003B13CF">
        <w:t xml:space="preserve"> often</w:t>
      </w:r>
      <w:r w:rsidR="00973E0B">
        <w:t xml:space="preserve"> bring dogs for vaccination – being forbidden to leave their house</w:t>
      </w:r>
      <w:r w:rsidR="00391815">
        <w:t>;</w:t>
      </w:r>
      <w:r w:rsidR="00792FEF">
        <w:t xml:space="preserve"> and</w:t>
      </w:r>
      <w:r w:rsidR="00391815">
        <w:t>,</w:t>
      </w:r>
      <w:r w:rsidR="00792FEF">
        <w:t xml:space="preserve"> people being afraid of dogs spreading COVID-19</w:t>
      </w:r>
      <w:r w:rsidR="009E728E">
        <w:t xml:space="preserve"> at vaccination points</w:t>
      </w:r>
      <w:r w:rsidR="00792FEF">
        <w:t xml:space="preserve">. </w:t>
      </w:r>
      <w:r w:rsidR="009E728E">
        <w:t>In</w:t>
      </w:r>
      <w:r w:rsidR="00225069">
        <w:t>deed</w:t>
      </w:r>
      <w:r w:rsidR="009E728E">
        <w:t xml:space="preserve">, </w:t>
      </w:r>
      <w:r w:rsidR="00225069">
        <w:t>one</w:t>
      </w:r>
      <w:r w:rsidR="00792FEF">
        <w:t xml:space="preserve"> respondent talked about the </w:t>
      </w:r>
      <w:r w:rsidR="00D0361C">
        <w:t>new challenge</w:t>
      </w:r>
      <w:r w:rsidR="00792FEF">
        <w:t xml:space="preserve"> of respecting “double distancing</w:t>
      </w:r>
      <w:r w:rsidR="00D0361C">
        <w:t>;</w:t>
      </w:r>
      <w:r w:rsidR="00792FEF">
        <w:t xml:space="preserve"> human-human and animal-hum</w:t>
      </w:r>
      <w:r w:rsidR="00966223">
        <w:t>an.”</w:t>
      </w:r>
      <w:r w:rsidR="009E728E">
        <w:t xml:space="preserve"> Interestingly, some participants observed that </w:t>
      </w:r>
      <w:r w:rsidR="00D0361C">
        <w:t xml:space="preserve">at the beginning of the pandemic, </w:t>
      </w:r>
      <w:r w:rsidR="009E728E">
        <w:t xml:space="preserve">people’s fear of </w:t>
      </w:r>
      <w:r w:rsidR="005606C9">
        <w:t xml:space="preserve">dogs’ vulnerability to </w:t>
      </w:r>
      <w:r w:rsidR="009E728E">
        <w:t xml:space="preserve">COVID-19 increased </w:t>
      </w:r>
      <w:r w:rsidR="005606C9">
        <w:t xml:space="preserve">the demand </w:t>
      </w:r>
      <w:r w:rsidR="00C63A36">
        <w:t>for</w:t>
      </w:r>
      <w:r w:rsidR="005606C9">
        <w:t xml:space="preserve"> vaccination, including rabies. </w:t>
      </w:r>
      <w:r w:rsidR="003932B2">
        <w:t xml:space="preserve">Finally, the need for mobile </w:t>
      </w:r>
      <w:ins w:id="341" w:author="Katie Hampson" w:date="2022-01-10T16:25:00Z">
        <w:r w:rsidR="00C15086">
          <w:t xml:space="preserve">phone </w:t>
        </w:r>
      </w:ins>
      <w:r w:rsidR="003932B2">
        <w:t xml:space="preserve">applications to </w:t>
      </w:r>
      <w:r w:rsidR="005A43E3">
        <w:t>record</w:t>
      </w:r>
      <w:r w:rsidR="003932B2">
        <w:t xml:space="preserve"> </w:t>
      </w:r>
      <w:r w:rsidR="00225069">
        <w:t>dog vaccination</w:t>
      </w:r>
      <w:r w:rsidR="003932B2">
        <w:t xml:space="preserve"> participants, personal protective equipment, hand sanitizers, extra personnel to manage queues, and, in one example, isolation cabins</w:t>
      </w:r>
      <w:r w:rsidR="00225069">
        <w:t>, all</w:t>
      </w:r>
      <w:r w:rsidR="003932B2">
        <w:t xml:space="preserve"> increased the cost of </w:t>
      </w:r>
      <w:r w:rsidR="00225069">
        <w:t>dog vaccinations</w:t>
      </w:r>
      <w:r w:rsidR="003932B2">
        <w:t>.</w:t>
      </w:r>
    </w:p>
    <w:p w14:paraId="70726FD8" w14:textId="18D649E4" w:rsidR="003B13CF" w:rsidRDefault="003B13CF" w:rsidP="00734BE8">
      <w:del w:id="342" w:author="Katie Hampson" w:date="2022-01-10T16:25:00Z">
        <w:r w:rsidDel="00C15086">
          <w:delText xml:space="preserve">In </w:delText>
        </w:r>
        <w:r w:rsidR="00A22424" w:rsidDel="00C15086">
          <w:delText>rural and urban areas</w:delText>
        </w:r>
        <w:r w:rsidDel="00C15086">
          <w:delText xml:space="preserve">, </w:delText>
        </w:r>
        <w:r w:rsidR="00225069" w:rsidDel="00C15086">
          <w:delText>d</w:delText>
        </w:r>
      </w:del>
      <w:ins w:id="343" w:author="Katie Hampson" w:date="2022-01-10T16:25:00Z">
        <w:r w:rsidR="00C15086">
          <w:t>D</w:t>
        </w:r>
      </w:ins>
      <w:r w:rsidR="00225069">
        <w:t>og vaccination</w:t>
      </w:r>
      <w:r>
        <w:t xml:space="preserve"> was affected differently</w:t>
      </w:r>
      <w:ins w:id="344" w:author="Katie Hampson" w:date="2022-01-10T16:25:00Z">
        <w:r w:rsidR="00C15086">
          <w:t xml:space="preserve"> in rural versus urban settings</w:t>
        </w:r>
      </w:ins>
      <w:r>
        <w:t xml:space="preserve">. Some respondents said that, especially </w:t>
      </w:r>
      <w:del w:id="345" w:author="Katie Hampson" w:date="2022-01-10T16:25:00Z">
        <w:r w:rsidDel="00C15086">
          <w:delText>during the first months of</w:delText>
        </w:r>
      </w:del>
      <w:ins w:id="346" w:author="Katie Hampson" w:date="2022-01-10T16:25:00Z">
        <w:r w:rsidR="00C15086">
          <w:t>early in</w:t>
        </w:r>
      </w:ins>
      <w:r>
        <w:t xml:space="preserve"> the pandemic, </w:t>
      </w:r>
      <w:r w:rsidR="00067105">
        <w:t>concern</w:t>
      </w:r>
      <w:ins w:id="347" w:author="Katie Hampson" w:date="2022-01-10T16:25:00Z">
        <w:r w:rsidR="00C15086">
          <w:t>s</w:t>
        </w:r>
      </w:ins>
      <w:r w:rsidR="00067105">
        <w:t xml:space="preserve"> about </w:t>
      </w:r>
      <w:r>
        <w:t>COVID-19</w:t>
      </w:r>
      <w:r w:rsidR="00067105">
        <w:t xml:space="preserve"> was </w:t>
      </w:r>
      <w:r w:rsidR="00822710">
        <w:t>limited</w:t>
      </w:r>
      <w:r w:rsidR="00067105">
        <w:t xml:space="preserve"> in rural communities</w:t>
      </w:r>
      <w:r>
        <w:t>, because fatal</w:t>
      </w:r>
      <w:del w:id="348" w:author="Katie Hampson" w:date="2022-01-10T16:26:00Z">
        <w:r w:rsidDel="00C15086">
          <w:delText xml:space="preserve"> case</w:delText>
        </w:r>
      </w:del>
      <w:ins w:id="349" w:author="Katie Hampson" w:date="2022-01-10T16:26:00Z">
        <w:r w:rsidR="00C15086">
          <w:t>itie</w:t>
        </w:r>
      </w:ins>
      <w:r>
        <w:t xml:space="preserve">s were still low in the Global South and </w:t>
      </w:r>
      <w:r w:rsidR="00C63A36">
        <w:t>initially</w:t>
      </w:r>
      <w:r>
        <w:t xml:space="preserve"> confined to cities. </w:t>
      </w:r>
      <w:r w:rsidR="00AE0A82">
        <w:t xml:space="preserve">Echoing this </w:t>
      </w:r>
      <w:r w:rsidR="00AE0A82">
        <w:lastRenderedPageBreak/>
        <w:t xml:space="preserve">view, </w:t>
      </w:r>
      <w:r w:rsidR="00225069">
        <w:t>another</w:t>
      </w:r>
      <w:r w:rsidR="00A22424">
        <w:t xml:space="preserve"> </w:t>
      </w:r>
      <w:r w:rsidR="00AE0A82">
        <w:t>participant</w:t>
      </w:r>
      <w:r w:rsidR="00A22424">
        <w:t xml:space="preserve"> </w:t>
      </w:r>
      <w:r w:rsidR="00AE0A82">
        <w:t>observed that</w:t>
      </w:r>
      <w:r w:rsidR="00A22424">
        <w:t xml:space="preserve"> “COVID-19 may be bad, but rabies is far scarier</w:t>
      </w:r>
      <w:r w:rsidR="00AE0A82">
        <w:t>.</w:t>
      </w:r>
      <w:r w:rsidR="00A22424">
        <w:t xml:space="preserve">” </w:t>
      </w:r>
      <w:r>
        <w:t xml:space="preserve">So, </w:t>
      </w:r>
      <w:r w:rsidR="00822710">
        <w:t xml:space="preserve">in rabies-aware communities, </w:t>
      </w:r>
      <w:r>
        <w:t>rural dog owners</w:t>
      </w:r>
      <w:r w:rsidR="00AE0A82">
        <w:t xml:space="preserve"> were</w:t>
      </w:r>
      <w:r>
        <w:t xml:space="preserve"> </w:t>
      </w:r>
      <w:r w:rsidR="004C4845">
        <w:t xml:space="preserve">willing </w:t>
      </w:r>
      <w:del w:id="350" w:author="Katie Hampson" w:date="2022-01-10T16:27:00Z">
        <w:r w:rsidR="004C4845" w:rsidDel="00586BAA">
          <w:delText>as usual</w:delText>
        </w:r>
        <w:r w:rsidDel="00586BAA">
          <w:delText xml:space="preserve"> </w:delText>
        </w:r>
      </w:del>
      <w:r>
        <w:t xml:space="preserve">to participate in </w:t>
      </w:r>
      <w:r w:rsidR="00225069">
        <w:t>dog vaccinations</w:t>
      </w:r>
      <w:r>
        <w:t>,</w:t>
      </w:r>
      <w:r w:rsidR="004C4845">
        <w:t xml:space="preserve"> also thanks to persuasion from community leaders</w:t>
      </w:r>
      <w:r w:rsidR="0051353D">
        <w:t>.</w:t>
      </w:r>
      <w:r w:rsidR="004C4845">
        <w:t xml:space="preserve"> Yet, </w:t>
      </w:r>
      <w:del w:id="351" w:author="Katie Hampson" w:date="2022-01-10T16:27:00Z">
        <w:r w:rsidR="004C4845" w:rsidDel="00586BAA">
          <w:delText xml:space="preserve">the </w:delText>
        </w:r>
      </w:del>
      <w:r>
        <w:t>vaccinators – often travelling from towns</w:t>
      </w:r>
      <w:r w:rsidR="00AE0A82">
        <w:t xml:space="preserve"> </w:t>
      </w:r>
      <w:r>
        <w:t xml:space="preserve">– were reluctant to work </w:t>
      </w:r>
      <w:r w:rsidR="0089765B">
        <w:t>in rural areas</w:t>
      </w:r>
      <w:r>
        <w:t xml:space="preserve"> </w:t>
      </w:r>
      <w:del w:id="352" w:author="Katie Hampson" w:date="2022-01-10T16:27:00Z">
        <w:r w:rsidDel="00586BAA">
          <w:delText>because they feared</w:delText>
        </w:r>
      </w:del>
      <w:ins w:id="353" w:author="Katie Hampson" w:date="2022-01-10T16:27:00Z">
        <w:r w:rsidR="00586BAA">
          <w:t>fearing</w:t>
        </w:r>
      </w:ins>
      <w:r>
        <w:t xml:space="preserve"> poor social distancing. </w:t>
      </w:r>
      <w:r w:rsidR="0089765B">
        <w:t xml:space="preserve">Besides </w:t>
      </w:r>
      <w:r w:rsidR="00225069">
        <w:t>these concerns,</w:t>
      </w:r>
      <w:r>
        <w:t xml:space="preserve"> the main </w:t>
      </w:r>
      <w:del w:id="354" w:author="Katie Hampson" w:date="2022-01-10T16:28:00Z">
        <w:r w:rsidDel="00586BAA">
          <w:delText xml:space="preserve">problem </w:delText>
        </w:r>
      </w:del>
      <w:ins w:id="355" w:author="Katie Hampson" w:date="2022-01-10T16:28:00Z">
        <w:r w:rsidR="00586BAA">
          <w:t>challenge</w:t>
        </w:r>
        <w:r w:rsidR="00586BAA">
          <w:t xml:space="preserve"> </w:t>
        </w:r>
      </w:ins>
      <w:r>
        <w:t xml:space="preserve">was the </w:t>
      </w:r>
      <w:del w:id="356" w:author="Katie Hampson" w:date="2022-01-10T16:28:00Z">
        <w:r w:rsidDel="00586BAA">
          <w:delText>impossibility</w:delText>
        </w:r>
        <w:r w:rsidR="0089765B" w:rsidDel="00586BAA">
          <w:delText xml:space="preserve"> </w:delText>
        </w:r>
      </w:del>
      <w:ins w:id="357" w:author="Katie Hampson" w:date="2022-01-10T16:28:00Z">
        <w:r w:rsidR="00586BAA">
          <w:t>difficul</w:t>
        </w:r>
        <w:r w:rsidR="00586BAA">
          <w:t xml:space="preserve">ty </w:t>
        </w:r>
      </w:ins>
      <w:r w:rsidR="0089765B">
        <w:t>or</w:t>
      </w:r>
      <w:r w:rsidR="00822710">
        <w:t xml:space="preserve"> </w:t>
      </w:r>
      <w:del w:id="358" w:author="Katie Hampson" w:date="2022-01-10T16:28:00Z">
        <w:r w:rsidR="00822710" w:rsidDel="00586BAA">
          <w:delText xml:space="preserve">unbearable </w:delText>
        </w:r>
      </w:del>
      <w:r w:rsidR="00822710">
        <w:t xml:space="preserve">costs </w:t>
      </w:r>
      <w:r>
        <w:t xml:space="preserve">for urban vaccinators to reach </w:t>
      </w:r>
      <w:del w:id="359" w:author="Katie Hampson" w:date="2022-01-10T16:28:00Z">
        <w:r w:rsidDel="00586BAA">
          <w:delText>them</w:delText>
        </w:r>
        <w:r w:rsidR="00A22424" w:rsidDel="00586BAA">
          <w:delText xml:space="preserve"> </w:delText>
        </w:r>
      </w:del>
      <w:r w:rsidR="00225069">
        <w:t>rural communities due</w:t>
      </w:r>
      <w:r w:rsidR="00A22424">
        <w:t xml:space="preserve"> to travel bans, towns being quarantined, and </w:t>
      </w:r>
      <w:del w:id="360" w:author="Katie Hampson" w:date="2022-01-10T16:28:00Z">
        <w:r w:rsidR="00A22424" w:rsidDel="00586BAA">
          <w:delText xml:space="preserve">increased </w:delText>
        </w:r>
      </w:del>
      <w:r w:rsidR="00A22424">
        <w:t xml:space="preserve">safety risks when travelling </w:t>
      </w:r>
      <w:r w:rsidR="0089765B">
        <w:t>to</w:t>
      </w:r>
      <w:r w:rsidR="00A22424">
        <w:t xml:space="preserve"> remote areas. In one endemic country, because of the risk of hijackings, central static points replaced mobile clinics</w:t>
      </w:r>
      <w:r w:rsidR="00822710">
        <w:t>. Several participants shared</w:t>
      </w:r>
      <w:r w:rsidR="007E6E8D">
        <w:t xml:space="preserve"> their enthusiasm for </w:t>
      </w:r>
      <w:r w:rsidR="00225069">
        <w:t>dog vaccination</w:t>
      </w:r>
      <w:r w:rsidR="007E6E8D">
        <w:t xml:space="preserve"> programs based on </w:t>
      </w:r>
      <w:r w:rsidR="007E6E8D" w:rsidRPr="00894792">
        <w:t xml:space="preserve">local, </w:t>
      </w:r>
      <w:r w:rsidR="00894792" w:rsidRPr="00894792">
        <w:t>lay animal</w:t>
      </w:r>
      <w:r w:rsidR="007E6E8D" w:rsidRPr="00894792">
        <w:t xml:space="preserve"> vaccinators</w:t>
      </w:r>
      <w:r w:rsidR="007E6E8D">
        <w:t xml:space="preserve"> – </w:t>
      </w:r>
      <w:r w:rsidR="00225069">
        <w:t>meaning</w:t>
      </w:r>
      <w:r w:rsidR="007E6E8D">
        <w:t xml:space="preserve"> trained </w:t>
      </w:r>
      <w:r w:rsidR="00DD0E19">
        <w:t xml:space="preserve">community </w:t>
      </w:r>
      <w:r w:rsidR="007E6E8D">
        <w:t>animal health workers – instead of external professionals</w:t>
      </w:r>
      <w:r w:rsidR="008D7B45">
        <w:t>. It was argued that this would</w:t>
      </w:r>
      <w:r w:rsidR="007E6E8D">
        <w:t xml:space="preserve"> reduce </w:t>
      </w:r>
      <w:r w:rsidR="00792FEF">
        <w:t>transport-related challenges and costs</w:t>
      </w:r>
      <w:r w:rsidR="007E6E8D">
        <w:t xml:space="preserve"> and</w:t>
      </w:r>
      <w:r w:rsidR="00792FEF">
        <w:t>, in the current situation,</w:t>
      </w:r>
      <w:r w:rsidR="007E6E8D">
        <w:t xml:space="preserve"> COVID-19 spread, </w:t>
      </w:r>
      <w:del w:id="361" w:author="Katie Hampson" w:date="2022-01-10T16:29:00Z">
        <w:r w:rsidR="00822710" w:rsidDel="00586BAA">
          <w:delText xml:space="preserve">eventually </w:delText>
        </w:r>
      </w:del>
      <w:ins w:id="362" w:author="Katie Hampson" w:date="2022-01-10T16:29:00Z">
        <w:r w:rsidR="00586BAA">
          <w:t>while</w:t>
        </w:r>
        <w:r w:rsidR="00586BAA">
          <w:t xml:space="preserve"> </w:t>
        </w:r>
      </w:ins>
      <w:r w:rsidR="007E6E8D">
        <w:t>increas</w:t>
      </w:r>
      <w:r w:rsidR="008D7B45">
        <w:t>ing</w:t>
      </w:r>
      <w:r w:rsidR="007E6E8D">
        <w:t xml:space="preserve"> </w:t>
      </w:r>
      <w:del w:id="363" w:author="Katie Hampson" w:date="2022-01-10T16:29:00Z">
        <w:r w:rsidR="007E6E8D" w:rsidDel="00586BAA">
          <w:delText xml:space="preserve">active and </w:delText>
        </w:r>
      </w:del>
      <w:r w:rsidR="007E6E8D">
        <w:t xml:space="preserve">sustainable community engagement. </w:t>
      </w:r>
      <w:r w:rsidR="00701563">
        <w:t xml:space="preserve">Only one respondent said that, despite the challenges, rural </w:t>
      </w:r>
      <w:r w:rsidR="00A80617">
        <w:t xml:space="preserve">areas </w:t>
      </w:r>
      <w:r w:rsidR="00701563">
        <w:t>were prioritized anyway</w:t>
      </w:r>
      <w:commentRangeStart w:id="364"/>
      <w:commentRangeStart w:id="365"/>
      <w:r w:rsidR="00017CD8">
        <w:t xml:space="preserve">, because of high </w:t>
      </w:r>
      <w:r w:rsidR="008D7B45">
        <w:t>numbers of cases</w:t>
      </w:r>
      <w:r w:rsidR="00017CD8">
        <w:t xml:space="preserve">. </w:t>
      </w:r>
      <w:commentRangeEnd w:id="364"/>
      <w:r w:rsidR="008D7B45">
        <w:rPr>
          <w:rStyle w:val="CommentReference"/>
        </w:rPr>
        <w:commentReference w:id="364"/>
      </w:r>
      <w:commentRangeEnd w:id="365"/>
      <w:r w:rsidR="005C4DA3">
        <w:rPr>
          <w:rStyle w:val="CommentReference"/>
        </w:rPr>
        <w:commentReference w:id="365"/>
      </w:r>
    </w:p>
    <w:p w14:paraId="7139A6BB" w14:textId="35FEB3E3" w:rsidR="00CE284B" w:rsidRDefault="00067105" w:rsidP="00CE284B">
      <w:r>
        <w:t>In urban settings</w:t>
      </w:r>
      <w:r w:rsidR="00A22424">
        <w:t xml:space="preserve">, </w:t>
      </w:r>
      <w:r>
        <w:t>vaccinators were easily available</w:t>
      </w:r>
      <w:r w:rsidR="004C4845">
        <w:t xml:space="preserve"> and rabies awareness remained as high as usual</w:t>
      </w:r>
      <w:r>
        <w:t xml:space="preserve">, but people’s fear of </w:t>
      </w:r>
      <w:r w:rsidR="008D7B45">
        <w:t>corona</w:t>
      </w:r>
      <w:r>
        <w:t xml:space="preserve">virus </w:t>
      </w:r>
      <w:r w:rsidR="004C4845">
        <w:t xml:space="preserve">eroded community support </w:t>
      </w:r>
      <w:r>
        <w:t xml:space="preserve">and COVID-19-related logistical issues made </w:t>
      </w:r>
      <w:r w:rsidR="008D7B45">
        <w:t>dog vaccination</w:t>
      </w:r>
      <w:r>
        <w:t xml:space="preserve"> challenging. </w:t>
      </w:r>
      <w:r w:rsidR="00A22424">
        <w:t xml:space="preserve">For example, central static points were difficult to organize in towns due to </w:t>
      </w:r>
      <w:r w:rsidR="008D7B45">
        <w:t xml:space="preserve">the lack of </w:t>
      </w:r>
      <w:r w:rsidR="00A22424">
        <w:t xml:space="preserve">large spaces where social distancing could be guaranteed. Moreover, stay-at-home orders </w:t>
      </w:r>
      <w:r w:rsidR="00AE3343">
        <w:t xml:space="preserve">and limits on gatherings </w:t>
      </w:r>
      <w:r w:rsidR="00A22424">
        <w:t xml:space="preserve">were often </w:t>
      </w:r>
      <w:r>
        <w:t xml:space="preserve">strict </w:t>
      </w:r>
      <w:r w:rsidR="00A22424">
        <w:t>in cities</w:t>
      </w:r>
      <w:r w:rsidR="007E6E8D">
        <w:t>,</w:t>
      </w:r>
      <w:r w:rsidR="00DD0E19">
        <w:t xml:space="preserve"> </w:t>
      </w:r>
      <w:r w:rsidR="008D7B45">
        <w:t>reducing</w:t>
      </w:r>
      <w:r w:rsidR="007E6E8D">
        <w:t xml:space="preserve"> the number of dogs t</w:t>
      </w:r>
      <w:r w:rsidR="00DD0E19">
        <w:t>hat could be vaccinated each day</w:t>
      </w:r>
      <w:r w:rsidR="00A22424">
        <w:t xml:space="preserve">. Nevertheless, some positive aspects were </w:t>
      </w:r>
      <w:r w:rsidR="008D7B45">
        <w:t>reported</w:t>
      </w:r>
      <w:r w:rsidR="00A22424">
        <w:t xml:space="preserve">. </w:t>
      </w:r>
      <w:r w:rsidR="00CE284B">
        <w:t>For example, as people spent more time at home, they had the time to bring their dogs for vaccination and</w:t>
      </w:r>
      <w:r>
        <w:t>, one respondent noted,</w:t>
      </w:r>
      <w:r w:rsidR="00CE284B">
        <w:t xml:space="preserve"> they even took advantage of </w:t>
      </w:r>
      <w:r w:rsidR="008D7B45">
        <w:t>dog vaccinations</w:t>
      </w:r>
      <w:r w:rsidR="00CE284B">
        <w:t xml:space="preserve"> to have a reason to go out. In</w:t>
      </w:r>
      <w:r w:rsidR="00A22424">
        <w:t xml:space="preserve"> the most affluent neighborhoods, static drive</w:t>
      </w:r>
      <w:r w:rsidR="00DD0E19">
        <w:t>-</w:t>
      </w:r>
      <w:r w:rsidR="00A22424">
        <w:t xml:space="preserve">through clinics were set up to vaccinate dogs without </w:t>
      </w:r>
      <w:r w:rsidR="008D7B45">
        <w:t xml:space="preserve">owners </w:t>
      </w:r>
      <w:r w:rsidR="00A22424">
        <w:t xml:space="preserve">leaving the car and respecting social distancing. </w:t>
      </w:r>
      <w:r>
        <w:t xml:space="preserve">Additionally, </w:t>
      </w:r>
      <w:del w:id="366" w:author="Katie Hampson" w:date="2022-01-10T16:31:00Z">
        <w:r w:rsidR="00822710" w:rsidDel="00586BAA">
          <w:delText xml:space="preserve">upon vaccine availability, </w:delText>
        </w:r>
        <w:r w:rsidDel="00586BAA">
          <w:delText>t</w:delText>
        </w:r>
        <w:r w:rsidR="00A22424" w:rsidDel="00586BAA">
          <w:delText xml:space="preserve">he </w:delText>
        </w:r>
      </w:del>
      <w:r w:rsidR="00A22424">
        <w:t>vaccination service</w:t>
      </w:r>
      <w:ins w:id="367" w:author="Katie Hampson" w:date="2022-01-10T16:31:00Z">
        <w:r w:rsidR="00586BAA">
          <w:t>s</w:t>
        </w:r>
      </w:ins>
      <w:r w:rsidR="00A22424">
        <w:t xml:space="preserve"> </w:t>
      </w:r>
      <w:del w:id="368" w:author="Katie Hampson" w:date="2022-01-10T16:31:00Z">
        <w:r w:rsidR="00A22424" w:rsidDel="00586BAA">
          <w:delText xml:space="preserve">at </w:delText>
        </w:r>
      </w:del>
      <w:ins w:id="369" w:author="Katie Hampson" w:date="2022-01-10T16:31:00Z">
        <w:r w:rsidR="00586BAA">
          <w:t xml:space="preserve">in </w:t>
        </w:r>
      </w:ins>
      <w:r w:rsidR="00A22424">
        <w:t xml:space="preserve">private animal clinics </w:t>
      </w:r>
      <w:r w:rsidR="00F74D44">
        <w:t xml:space="preserve">– where available – </w:t>
      </w:r>
      <w:r w:rsidR="00A22424">
        <w:t>was strengthened</w:t>
      </w:r>
      <w:r w:rsidR="008D7B45">
        <w:t xml:space="preserve"> in some instances</w:t>
      </w:r>
      <w:r w:rsidR="00822710">
        <w:t xml:space="preserve">, even though only well-off dog owners could afford </w:t>
      </w:r>
      <w:ins w:id="370" w:author="Katie Hampson" w:date="2022-01-10T16:31:00Z">
        <w:r w:rsidR="00586BAA">
          <w:t>them</w:t>
        </w:r>
      </w:ins>
      <w:del w:id="371" w:author="Katie Hampson" w:date="2022-01-10T16:31:00Z">
        <w:r w:rsidR="00822710" w:rsidDel="00586BAA">
          <w:delText>it</w:delText>
        </w:r>
      </w:del>
      <w:r w:rsidR="00CE284B">
        <w:t xml:space="preserve">. Finally, catch-vaccinate-release </w:t>
      </w:r>
      <w:r w:rsidR="00F74D44">
        <w:t>– which is used in</w:t>
      </w:r>
      <w:r w:rsidR="008D7B45">
        <w:t xml:space="preserve"> some</w:t>
      </w:r>
      <w:r w:rsidR="00F74D44">
        <w:t xml:space="preserve"> countries </w:t>
      </w:r>
      <w:del w:id="372" w:author="Katie Hampson" w:date="2022-01-10T16:32:00Z">
        <w:r w:rsidR="00F74D44" w:rsidDel="000B3784">
          <w:delText>where most</w:delText>
        </w:r>
      </w:del>
      <w:ins w:id="373" w:author="Katie Hampson" w:date="2022-01-10T16:32:00Z">
        <w:r w:rsidR="000B3784">
          <w:t>with many unowned</w:t>
        </w:r>
      </w:ins>
      <w:r w:rsidR="00F74D44">
        <w:t xml:space="preserve"> dogs </w:t>
      </w:r>
      <w:del w:id="374" w:author="Katie Hampson" w:date="2022-01-10T16:32:00Z">
        <w:r w:rsidR="00F74D44" w:rsidDel="000B3784">
          <w:delText xml:space="preserve">are unowned </w:delText>
        </w:r>
      </w:del>
      <w:r w:rsidR="00F74D44">
        <w:t xml:space="preserve">and </w:t>
      </w:r>
      <w:ins w:id="375" w:author="Katie Hampson" w:date="2022-01-10T16:32:00Z">
        <w:r w:rsidR="000B3784">
          <w:t xml:space="preserve">where </w:t>
        </w:r>
      </w:ins>
      <w:r w:rsidR="00F74D44">
        <w:t>people have issues handling the</w:t>
      </w:r>
      <w:r w:rsidR="008D7B45">
        <w:t>se dogs</w:t>
      </w:r>
      <w:r w:rsidR="00F74D44">
        <w:t xml:space="preserve"> – </w:t>
      </w:r>
      <w:r w:rsidR="00CE284B">
        <w:t xml:space="preserve">was easier </w:t>
      </w:r>
      <w:r w:rsidR="00017CD8">
        <w:t xml:space="preserve">to perform </w:t>
      </w:r>
      <w:r w:rsidR="00CE284B">
        <w:t xml:space="preserve">than before the pandemic, because of reduced traffic and pedestrians. </w:t>
      </w:r>
    </w:p>
    <w:p w14:paraId="4BBE381D" w14:textId="16617DCC" w:rsidR="005E5369" w:rsidRDefault="006A7021" w:rsidP="00734BE8">
      <w:r>
        <w:t>The pandemic</w:t>
      </w:r>
      <w:r w:rsidR="007876CA">
        <w:t xml:space="preserve"> affected the</w:t>
      </w:r>
      <w:r w:rsidR="005E5369">
        <w:t xml:space="preserve"> production and supply of animal rabies vaccines. One-third of respondents reported delays (n=2</w:t>
      </w:r>
      <w:r w:rsidR="00C746C2">
        <w:t>8</w:t>
      </w:r>
      <w:r w:rsidR="005E5369">
        <w:t>, 3</w:t>
      </w:r>
      <w:r w:rsidR="00C746C2">
        <w:t>4</w:t>
      </w:r>
      <w:r w:rsidR="005E5369">
        <w:t xml:space="preserve">%) </w:t>
      </w:r>
      <w:r w:rsidR="005031AF">
        <w:t xml:space="preserve">and </w:t>
      </w:r>
      <w:r w:rsidR="005E5369">
        <w:t>reductions (n=25, 30%)</w:t>
      </w:r>
      <w:r w:rsidR="005031AF">
        <w:t xml:space="preserve"> in import</w:t>
      </w:r>
      <w:r w:rsidR="005E5369">
        <w:t>,</w:t>
      </w:r>
      <w:r w:rsidR="005031AF">
        <w:t xml:space="preserve"> both caused by the slowdown of international trade</w:t>
      </w:r>
      <w:r w:rsidR="00ED079B">
        <w:t xml:space="preserve"> and delays at customs</w:t>
      </w:r>
      <w:r w:rsidR="005031AF">
        <w:t xml:space="preserve">, which impacted </w:t>
      </w:r>
      <w:del w:id="376" w:author="Katie Hampson" w:date="2022-01-10T16:33:00Z">
        <w:r w:rsidR="005031AF" w:rsidDel="000B3784">
          <w:delText xml:space="preserve">equally </w:delText>
        </w:r>
      </w:del>
      <w:r w:rsidR="005031AF">
        <w:t>procurement orders by governments (also through the OIE Vaccine Bank), private suppliers</w:t>
      </w:r>
      <w:del w:id="377" w:author="Katie Hampson" w:date="2022-01-10T16:33:00Z">
        <w:r w:rsidR="005031AF" w:rsidDel="000B3784">
          <w:delText>,</w:delText>
        </w:r>
      </w:del>
      <w:r w:rsidR="005031AF">
        <w:t xml:space="preserve"> and NGOs. </w:t>
      </w:r>
      <w:r w:rsidR="00704A2F">
        <w:t>I</w:t>
      </w:r>
      <w:r w:rsidR="005E5369">
        <w:t>n-progress countries</w:t>
      </w:r>
      <w:r w:rsidR="00704A2F">
        <w:t xml:space="preserve"> especially reported</w:t>
      </w:r>
      <w:r w:rsidR="005E5369">
        <w:t xml:space="preserve"> issues with in-country </w:t>
      </w:r>
      <w:r w:rsidR="00704A2F">
        <w:t xml:space="preserve">vaccine </w:t>
      </w:r>
      <w:r w:rsidR="005E5369">
        <w:t xml:space="preserve">distribution (n=25, 30%). Seven respondents (9%) </w:t>
      </w:r>
      <w:r w:rsidR="00AF5E8A">
        <w:t xml:space="preserve">from endemic countries </w:t>
      </w:r>
      <w:r w:rsidR="005E5369">
        <w:t xml:space="preserve">observed a decrease in vaccine production, </w:t>
      </w:r>
      <w:r w:rsidR="00ED079B">
        <w:t>mainly because of</w:t>
      </w:r>
      <w:r w:rsidR="005E5369">
        <w:t xml:space="preserve"> budget constraints. Rabies-free countries faced </w:t>
      </w:r>
      <w:r w:rsidR="00DE211B">
        <w:t>less severe</w:t>
      </w:r>
      <w:r w:rsidR="005E5369">
        <w:t xml:space="preserve"> delay</w:t>
      </w:r>
      <w:r w:rsidR="00704A2F">
        <w:t>s</w:t>
      </w:r>
      <w:r w:rsidR="005E5369">
        <w:t xml:space="preserve"> in </w:t>
      </w:r>
      <w:ins w:id="378" w:author="Katie Hampson" w:date="2022-01-10T16:33:00Z">
        <w:r w:rsidR="000B3784">
          <w:t xml:space="preserve">vaccine </w:t>
        </w:r>
      </w:ins>
      <w:r w:rsidR="005E5369">
        <w:t>import</w:t>
      </w:r>
      <w:ins w:id="379" w:author="Katie Hampson" w:date="2022-01-10T16:33:00Z">
        <w:r w:rsidR="000B3784">
          <w:t>ation</w:t>
        </w:r>
      </w:ins>
      <w:r w:rsidR="005E5369">
        <w:t xml:space="preserve">. </w:t>
      </w:r>
      <w:r w:rsidR="004C576B">
        <w:t xml:space="preserve">As a lesson for </w:t>
      </w:r>
      <w:r w:rsidR="00FF085A">
        <w:t>future emergenc</w:t>
      </w:r>
      <w:r w:rsidR="00704A2F">
        <w:t>i</w:t>
      </w:r>
      <w:r w:rsidR="00FF085A">
        <w:t>es</w:t>
      </w:r>
      <w:r w:rsidR="004C576B">
        <w:t xml:space="preserve">, </w:t>
      </w:r>
      <w:r w:rsidR="00704A2F">
        <w:t>one</w:t>
      </w:r>
      <w:r w:rsidR="004C576B">
        <w:t xml:space="preserve"> respondent stressed the importance of </w:t>
      </w:r>
      <w:r w:rsidR="00FF085A">
        <w:t>classifying</w:t>
      </w:r>
      <w:r w:rsidR="00017CD8">
        <w:t xml:space="preserve"> human and dog</w:t>
      </w:r>
      <w:r w:rsidR="00FF085A">
        <w:t xml:space="preserve"> vaccines as</w:t>
      </w:r>
      <w:r w:rsidR="00495327">
        <w:t xml:space="preserve"> essential goods when prioritizing import. </w:t>
      </w:r>
      <w:r w:rsidR="00FF085A">
        <w:t xml:space="preserve">Several participants also emphasized the need for the government, private distributors, and NGOs to coordinate and share their </w:t>
      </w:r>
      <w:ins w:id="380" w:author="Katie Hampson" w:date="2022-01-10T16:34:00Z">
        <w:r w:rsidR="000B3784">
          <w:t xml:space="preserve">vaccine </w:t>
        </w:r>
      </w:ins>
      <w:r w:rsidR="00FF085A">
        <w:t>stocks</w:t>
      </w:r>
      <w:r w:rsidR="00ED079B">
        <w:t xml:space="preserve"> nationally and internationally</w:t>
      </w:r>
      <w:r w:rsidR="00FF085A">
        <w:t xml:space="preserve">, to </w:t>
      </w:r>
      <w:r w:rsidR="00704A2F">
        <w:t>en</w:t>
      </w:r>
      <w:r w:rsidR="00FF085A">
        <w:t>sure dose</w:t>
      </w:r>
      <w:r w:rsidR="00704A2F">
        <w:t>s</w:t>
      </w:r>
      <w:r w:rsidR="00FF085A">
        <w:t xml:space="preserve"> </w:t>
      </w:r>
      <w:r w:rsidR="00704A2F">
        <w:t xml:space="preserve">do not </w:t>
      </w:r>
      <w:r w:rsidR="00ED079B">
        <w:t xml:space="preserve">go unused </w:t>
      </w:r>
      <w:r w:rsidR="00704A2F">
        <w:t>or</w:t>
      </w:r>
      <w:r w:rsidR="00ED079B">
        <w:t xml:space="preserve"> </w:t>
      </w:r>
      <w:r w:rsidR="00FF085A">
        <w:t xml:space="preserve">expire – as </w:t>
      </w:r>
      <w:r w:rsidR="00ED079B">
        <w:t>two participants reported happening</w:t>
      </w:r>
      <w:r w:rsidR="00FF085A">
        <w:t xml:space="preserve"> during the pandemic.</w:t>
      </w:r>
      <w:r w:rsidR="00704A2F">
        <w:t xml:space="preserve"> One</w:t>
      </w:r>
      <w:r w:rsidR="00556590">
        <w:t xml:space="preserve"> respondent lamented that, before and during the pandemic, dog vaccines in urban areas remained unused, because only people in rural areas</w:t>
      </w:r>
      <w:r w:rsidR="00F74D44">
        <w:t xml:space="preserve"> care about </w:t>
      </w:r>
      <w:r w:rsidR="00704A2F">
        <w:t>dog vaccination</w:t>
      </w:r>
      <w:r w:rsidR="00F74D44">
        <w:t xml:space="preserve">. </w:t>
      </w:r>
    </w:p>
    <w:p w14:paraId="5B7B84D4" w14:textId="77777777" w:rsidR="00734BE8" w:rsidRDefault="00734BE8" w:rsidP="00734BE8">
      <w:pPr>
        <w:pStyle w:val="Heading3"/>
      </w:pPr>
      <w:r>
        <w:t>Post-Exposure Prophylaxis</w:t>
      </w:r>
    </w:p>
    <w:p w14:paraId="2CA3A01E" w14:textId="7B422253" w:rsidR="002620CE" w:rsidDel="000B3784" w:rsidRDefault="002620CE" w:rsidP="002620CE">
      <w:pPr>
        <w:pStyle w:val="Heading3"/>
        <w:numPr>
          <w:ilvl w:val="0"/>
          <w:numId w:val="0"/>
        </w:numPr>
        <w:rPr>
          <w:del w:id="381" w:author="Katie Hampson" w:date="2022-01-10T16:34:00Z"/>
        </w:rPr>
      </w:pPr>
      <w:del w:id="382" w:author="Katie Hampson" w:date="2022-01-10T16:34:00Z">
        <w:r w:rsidDel="000B3784">
          <w:delText>3.3.2.1 Access to Post-Exposure Prophylaxis</w:delText>
        </w:r>
      </w:del>
    </w:p>
    <w:p w14:paraId="1C427658" w14:textId="694888DD" w:rsidR="00AB0D21" w:rsidRDefault="002620CE" w:rsidP="00734BE8">
      <w:r>
        <w:t xml:space="preserve">One-third </w:t>
      </w:r>
      <w:r w:rsidR="00AB0D21">
        <w:t>(n=1</w:t>
      </w:r>
      <w:r w:rsidR="00F26E47">
        <w:t>5</w:t>
      </w:r>
      <w:r w:rsidR="006C5977">
        <w:t>/5</w:t>
      </w:r>
      <w:r w:rsidR="00E93BB7">
        <w:t>0</w:t>
      </w:r>
      <w:r w:rsidR="00AB0D21">
        <w:t xml:space="preserve">) </w:t>
      </w:r>
      <w:r>
        <w:t xml:space="preserve">of respondents </w:t>
      </w:r>
      <w:r w:rsidR="006C5977">
        <w:t xml:space="preserve">reporting </w:t>
      </w:r>
      <w:r w:rsidR="00AB0D21">
        <w:t>changes in health-seeking behavior</w:t>
      </w:r>
      <w:ins w:id="383" w:author="Katie Hampson" w:date="2022-01-10T16:35:00Z">
        <w:r w:rsidR="000B3784">
          <w:t xml:space="preserve"> for post-exposure prophylaxis,</w:t>
        </w:r>
      </w:ins>
      <w:r w:rsidR="00AB0D21">
        <w:t xml:space="preserve"> </w:t>
      </w:r>
      <w:del w:id="384" w:author="Katie Hampson" w:date="2022-01-10T16:35:00Z">
        <w:r w:rsidR="006C5977" w:rsidDel="000B3784">
          <w:delText>attributed</w:delText>
        </w:r>
        <w:r w:rsidR="00AB0D21" w:rsidDel="000B3784">
          <w:delText xml:space="preserve"> </w:delText>
        </w:r>
      </w:del>
      <w:ins w:id="385" w:author="Katie Hampson" w:date="2022-01-10T16:35:00Z">
        <w:r w:rsidR="000B3784">
          <w:t>attribut</w:t>
        </w:r>
        <w:r w:rsidR="000B3784">
          <w:t>ing</w:t>
        </w:r>
        <w:r w:rsidR="000B3784">
          <w:t xml:space="preserve"> </w:t>
        </w:r>
      </w:ins>
      <w:r w:rsidR="00AB0D21">
        <w:t xml:space="preserve">only one reason for </w:t>
      </w:r>
      <w:del w:id="386" w:author="Katie Hampson" w:date="2022-01-10T16:35:00Z">
        <w:r w:rsidR="00AB0D21" w:rsidDel="000B3784">
          <w:delText>such disruption</w:delText>
        </w:r>
      </w:del>
      <w:ins w:id="387" w:author="Katie Hampson" w:date="2022-01-10T16:35:00Z">
        <w:r w:rsidR="000B3784">
          <w:t>this</w:t>
        </w:r>
      </w:ins>
      <w:r w:rsidR="006C5977">
        <w:t>, while most respondents</w:t>
      </w:r>
      <w:r w:rsidR="00AB0D21">
        <w:t xml:space="preserve"> identified two (n=12, 24%), three (n=13, 25%), or four (n=7, 14%) coinciding causes.</w:t>
      </w:r>
    </w:p>
    <w:p w14:paraId="3CC2C079" w14:textId="4FE0D1B9" w:rsidR="009F61A3" w:rsidRDefault="0093472C" w:rsidP="00734BE8">
      <w:r>
        <w:lastRenderedPageBreak/>
        <w:t xml:space="preserve">People’s fear of attending clinics because of the risk </w:t>
      </w:r>
      <w:r w:rsidR="0051439C">
        <w:t xml:space="preserve">of </w:t>
      </w:r>
      <w:r>
        <w:t xml:space="preserve">COVID-19 infection was the most reported </w:t>
      </w:r>
      <w:del w:id="388" w:author="Katie Hampson" w:date="2022-01-10T16:36:00Z">
        <w:r w:rsidDel="000B3784">
          <w:delText xml:space="preserve">factor </w:delText>
        </w:r>
        <w:r w:rsidRPr="00F276FF" w:rsidDel="000B3784">
          <w:delText>of disruption</w:delText>
        </w:r>
      </w:del>
      <w:ins w:id="389" w:author="Katie Hampson" w:date="2022-01-10T16:36:00Z">
        <w:r w:rsidR="000B3784">
          <w:t>cause</w:t>
        </w:r>
      </w:ins>
      <w:r w:rsidRPr="00F276FF">
        <w:t xml:space="preserve"> (n=34, 41%)</w:t>
      </w:r>
      <w:r w:rsidR="00060353">
        <w:t xml:space="preserve">, </w:t>
      </w:r>
      <w:r w:rsidR="0051439C" w:rsidRPr="00F276FF">
        <w:t xml:space="preserve">in </w:t>
      </w:r>
      <w:r w:rsidR="007876CA" w:rsidRPr="00F276FF">
        <w:t xml:space="preserve">endemic and </w:t>
      </w:r>
      <w:r w:rsidR="0051439C" w:rsidRPr="00F276FF">
        <w:t>in-progress countries</w:t>
      </w:r>
      <w:r w:rsidR="006C5977">
        <w:t xml:space="preserve"> </w:t>
      </w:r>
      <w:r w:rsidR="006C5977" w:rsidRPr="003660E4">
        <w:rPr>
          <w:highlight w:val="yellow"/>
        </w:rPr>
        <w:t xml:space="preserve">(Figure </w:t>
      </w:r>
      <w:r w:rsidR="005A3412">
        <w:rPr>
          <w:highlight w:val="yellow"/>
        </w:rPr>
        <w:t>3</w:t>
      </w:r>
      <w:r w:rsidR="006C5977" w:rsidRPr="003660E4">
        <w:rPr>
          <w:highlight w:val="yellow"/>
        </w:rPr>
        <w:t>B)</w:t>
      </w:r>
      <w:r w:rsidR="00A54F19" w:rsidRPr="003660E4">
        <w:rPr>
          <w:highlight w:val="yellow"/>
        </w:rPr>
        <w:t>.</w:t>
      </w:r>
      <w:r w:rsidRPr="00F276FF">
        <w:t xml:space="preserve"> </w:t>
      </w:r>
      <w:r w:rsidR="006C5977">
        <w:t>O</w:t>
      </w:r>
      <w:r w:rsidRPr="00F276FF">
        <w:t xml:space="preserve">ther obstacles </w:t>
      </w:r>
      <w:r w:rsidR="006C5977">
        <w:t>included difficulties</w:t>
      </w:r>
      <w:r w:rsidRPr="00F276FF">
        <w:t xml:space="preserve"> </w:t>
      </w:r>
      <w:ins w:id="390" w:author="Katie Hampson" w:date="2022-01-10T16:36:00Z">
        <w:r w:rsidR="000B3784">
          <w:t>in</w:t>
        </w:r>
      </w:ins>
      <w:del w:id="391" w:author="Katie Hampson" w:date="2022-01-10T16:36:00Z">
        <w:r w:rsidRPr="00F276FF" w:rsidDel="000B3784">
          <w:delText>to</w:delText>
        </w:r>
      </w:del>
      <w:r w:rsidRPr="00F276FF">
        <w:t xml:space="preserve"> reach</w:t>
      </w:r>
      <w:ins w:id="392" w:author="Katie Hampson" w:date="2022-01-10T16:36:00Z">
        <w:r w:rsidR="000B3784">
          <w:t>ing</w:t>
        </w:r>
      </w:ins>
      <w:r w:rsidRPr="00F276FF">
        <w:t xml:space="preserve"> clinics because of reduced public transportation </w:t>
      </w:r>
      <w:r w:rsidR="00A43673" w:rsidRPr="00F276FF">
        <w:t xml:space="preserve">– and reluctance to share private transportation – </w:t>
      </w:r>
      <w:r w:rsidRPr="00F276FF">
        <w:t>(n=22, 27%) and reduced financial means (n=1</w:t>
      </w:r>
      <w:r>
        <w:t>5, 18%) and, in parallel, ease</w:t>
      </w:r>
      <w:r w:rsidR="006C5977">
        <w:t xml:space="preserve"> of</w:t>
      </w:r>
      <w:r>
        <w:t xml:space="preserve"> access to local remedies (</w:t>
      </w:r>
      <w:r w:rsidR="002620CE">
        <w:t>n=9, 11%</w:t>
      </w:r>
      <w:r>
        <w:t xml:space="preserve">). </w:t>
      </w:r>
      <w:r w:rsidR="00C746C2">
        <w:t>According to, respectively, 24 (29%) and 14 (17%) participants, bite victims delayed going to clinics and interrupted their vaccination schedule</w:t>
      </w:r>
      <w:r w:rsidR="006C5977">
        <w:t>s</w:t>
      </w:r>
      <w:r w:rsidR="00C746C2">
        <w:t xml:space="preserve">. </w:t>
      </w:r>
      <w:commentRangeStart w:id="393"/>
      <w:r w:rsidR="000F28E3">
        <w:t xml:space="preserve">A respondent from </w:t>
      </w:r>
      <w:r w:rsidR="006C5977">
        <w:t>the Philippines</w:t>
      </w:r>
      <w:r w:rsidR="000F28E3">
        <w:t xml:space="preserve"> mentioned the</w:t>
      </w:r>
      <w:r w:rsidR="00E279FD">
        <w:t xml:space="preserve"> already </w:t>
      </w:r>
      <w:r w:rsidR="00C3444B">
        <w:t>negative</w:t>
      </w:r>
      <w:r w:rsidR="000F28E3">
        <w:t xml:space="preserve"> </w:t>
      </w:r>
      <w:r w:rsidR="006C5977">
        <w:t>repercussions</w:t>
      </w:r>
      <w:r w:rsidR="000F28E3">
        <w:t xml:space="preserve"> of vaccin</w:t>
      </w:r>
      <w:r w:rsidR="00E279FD">
        <w:t>e</w:t>
      </w:r>
      <w:r w:rsidR="000F28E3">
        <w:t xml:space="preserve"> hesitancy </w:t>
      </w:r>
      <w:del w:id="394" w:author="Katie Hampson" w:date="2022-01-10T16:37:00Z">
        <w:r w:rsidR="000F28E3" w:rsidDel="006C1F9A">
          <w:delText xml:space="preserve">on </w:delText>
        </w:r>
        <w:r w:rsidR="006C5977" w:rsidDel="006C1F9A">
          <w:delText>post-exposure prophylaxis</w:delText>
        </w:r>
        <w:r w:rsidR="000F28E3" w:rsidDel="006C1F9A">
          <w:delText xml:space="preserve"> </w:delText>
        </w:r>
      </w:del>
      <w:r w:rsidR="000F28E3">
        <w:t>caused</w:t>
      </w:r>
      <w:r w:rsidR="00E279FD">
        <w:t xml:space="preserve"> by a problematic dengue vaccination campaign in 2017 and wondered what would happen </w:t>
      </w:r>
      <w:r w:rsidR="006C5977">
        <w:t xml:space="preserve">from </w:t>
      </w:r>
      <w:r w:rsidR="00E279FD">
        <w:t xml:space="preserve">COVID-19 vaccination. </w:t>
      </w:r>
      <w:commentRangeEnd w:id="393"/>
      <w:r w:rsidR="006C1F9A">
        <w:rPr>
          <w:rStyle w:val="CommentReference"/>
        </w:rPr>
        <w:commentReference w:id="393"/>
      </w:r>
    </w:p>
    <w:p w14:paraId="165EA5C5" w14:textId="0AB8CD1E" w:rsidR="000F28E3" w:rsidRPr="00041B2E" w:rsidDel="00547A71" w:rsidRDefault="008D48CA" w:rsidP="00734BE8">
      <w:pPr>
        <w:rPr>
          <w:del w:id="395" w:author="Katie Hampson" w:date="2022-01-10T16:44:00Z"/>
        </w:rPr>
      </w:pPr>
      <w:commentRangeStart w:id="396"/>
      <w:r>
        <w:t>For urban residents,</w:t>
      </w:r>
      <w:r w:rsidRPr="008D48CA">
        <w:t xml:space="preserve"> </w:t>
      </w:r>
      <w:r w:rsidRPr="00A940DC">
        <w:t xml:space="preserve">strict stay-at-home orders and </w:t>
      </w:r>
      <w:r>
        <w:t xml:space="preserve">sudden clinic closures hampered </w:t>
      </w:r>
      <w:del w:id="397" w:author="Katie Hampson" w:date="2022-01-10T16:40:00Z">
        <w:r w:rsidR="00D14BDB" w:rsidDel="006C1F9A">
          <w:delText>the usual</w:delText>
        </w:r>
      </w:del>
      <w:del w:id="398" w:author="Katie Hampson" w:date="2022-01-10T16:39:00Z">
        <w:r w:rsidR="00D14BDB" w:rsidDel="006C1F9A">
          <w:delText xml:space="preserve"> </w:delText>
        </w:r>
      </w:del>
      <w:r w:rsidR="00D14BDB">
        <w:t>access to PEP</w:t>
      </w:r>
      <w:ins w:id="399" w:author="Katie Hampson" w:date="2022-01-10T16:40:00Z">
        <w:r w:rsidR="006C1F9A">
          <w:t xml:space="preserve">, but </w:t>
        </w:r>
      </w:ins>
      <w:del w:id="400" w:author="Katie Hampson" w:date="2022-01-10T16:40:00Z">
        <w:r w:rsidR="00D14BDB" w:rsidDel="006C1F9A">
          <w:delText xml:space="preserve">. </w:delText>
        </w:r>
        <w:r w:rsidR="00493E1A" w:rsidDel="006C1F9A">
          <w:delText xml:space="preserve">In rural areas, the right to health </w:delText>
        </w:r>
        <w:r w:rsidR="00493E1A" w:rsidRPr="00A940DC" w:rsidDel="006C1F9A">
          <w:delText xml:space="preserve">of </w:delText>
        </w:r>
      </w:del>
      <w:r w:rsidR="00493E1A" w:rsidRPr="00A940DC">
        <w:t>bite victims</w:t>
      </w:r>
      <w:ins w:id="401" w:author="Katie Hampson" w:date="2022-01-10T16:40:00Z">
        <w:r w:rsidR="006C1F9A">
          <w:t xml:space="preserve"> in rural areas</w:t>
        </w:r>
      </w:ins>
      <w:r w:rsidR="00493E1A" w:rsidRPr="00A940DC">
        <w:t xml:space="preserve"> </w:t>
      </w:r>
      <w:del w:id="402" w:author="Katie Hampson" w:date="2022-01-10T16:40:00Z">
        <w:r w:rsidR="00493E1A" w:rsidRPr="00A940DC" w:rsidDel="006C1F9A">
          <w:delText xml:space="preserve">was </w:delText>
        </w:r>
      </w:del>
      <w:ins w:id="403" w:author="Katie Hampson" w:date="2022-01-10T16:40:00Z">
        <w:r w:rsidR="006C1F9A" w:rsidRPr="00A940DC">
          <w:t>w</w:t>
        </w:r>
        <w:r w:rsidR="006C1F9A">
          <w:t>ere</w:t>
        </w:r>
        <w:r w:rsidR="006C1F9A" w:rsidRPr="00A940DC">
          <w:t xml:space="preserve"> </w:t>
        </w:r>
      </w:ins>
      <w:r w:rsidR="00493E1A" w:rsidRPr="00A940DC">
        <w:t>disproportionately affected by the pandemic.</w:t>
      </w:r>
      <w:r w:rsidR="00493E1A">
        <w:t xml:space="preserve"> </w:t>
      </w:r>
      <w:commentRangeEnd w:id="396"/>
      <w:r w:rsidR="006C1F9A">
        <w:rPr>
          <w:rStyle w:val="CommentReference"/>
        </w:rPr>
        <w:commentReference w:id="396"/>
      </w:r>
      <w:r w:rsidR="00FA54E8" w:rsidRPr="00A940DC">
        <w:t xml:space="preserve">In some countries, even before </w:t>
      </w:r>
      <w:r w:rsidR="00240240" w:rsidRPr="00A940DC">
        <w:t>COVID-19</w:t>
      </w:r>
      <w:r w:rsidR="00FA54E8" w:rsidRPr="00A940DC">
        <w:t xml:space="preserve">, </w:t>
      </w:r>
      <w:r w:rsidR="00817409" w:rsidRPr="00A940DC">
        <w:t xml:space="preserve">post-exposure </w:t>
      </w:r>
      <w:r w:rsidR="00FA54E8" w:rsidRPr="00A940DC">
        <w:t xml:space="preserve">vaccines were available only in major towns, which became </w:t>
      </w:r>
      <w:r w:rsidR="00102EDA" w:rsidRPr="00A940DC">
        <w:t>hard</w:t>
      </w:r>
      <w:ins w:id="404" w:author="Katie Hampson" w:date="2022-01-10T16:41:00Z">
        <w:r w:rsidR="006C1F9A">
          <w:t>er</w:t>
        </w:r>
      </w:ins>
      <w:r w:rsidR="00102EDA" w:rsidRPr="00A940DC">
        <w:t xml:space="preserve"> and expensive to reach</w:t>
      </w:r>
      <w:r w:rsidR="00FA54E8" w:rsidRPr="00A940DC">
        <w:t xml:space="preserve"> </w:t>
      </w:r>
      <w:del w:id="405" w:author="Katie Hampson" w:date="2022-01-10T16:41:00Z">
        <w:r w:rsidR="00FA54E8" w:rsidRPr="00A940DC" w:rsidDel="006C1F9A">
          <w:delText xml:space="preserve">when </w:delText>
        </w:r>
      </w:del>
      <w:ins w:id="406" w:author="Katie Hampson" w:date="2022-01-10T16:41:00Z">
        <w:r w:rsidR="006C1F9A">
          <w:t>during</w:t>
        </w:r>
        <w:r w:rsidR="006C1F9A" w:rsidRPr="00A940DC">
          <w:t xml:space="preserve"> </w:t>
        </w:r>
      </w:ins>
      <w:r w:rsidR="00FA54E8" w:rsidRPr="00A940DC">
        <w:t xml:space="preserve">lockdowns and </w:t>
      </w:r>
      <w:ins w:id="407" w:author="Katie Hampson" w:date="2022-01-10T16:41:00Z">
        <w:r w:rsidR="006C1F9A">
          <w:t xml:space="preserve">under </w:t>
        </w:r>
      </w:ins>
      <w:r w:rsidR="00FA54E8" w:rsidRPr="00A940DC">
        <w:t>movement restrictions</w:t>
      </w:r>
      <w:del w:id="408" w:author="Katie Hampson" w:date="2022-01-10T16:41:00Z">
        <w:r w:rsidR="00FA54E8" w:rsidRPr="00A940DC" w:rsidDel="006C1F9A">
          <w:delText xml:space="preserve"> were implemented</w:delText>
        </w:r>
      </w:del>
      <w:r w:rsidR="00FA54E8" w:rsidRPr="00A940DC">
        <w:t>.</w:t>
      </w:r>
      <w:r w:rsidR="00102EDA" w:rsidRPr="00A940DC">
        <w:t xml:space="preserve"> </w:t>
      </w:r>
      <w:r w:rsidR="00456797" w:rsidRPr="00A940DC">
        <w:t xml:space="preserve">In </w:t>
      </w:r>
      <w:r w:rsidR="00817409" w:rsidRPr="00A940DC">
        <w:t>one</w:t>
      </w:r>
      <w:r w:rsidR="00456797" w:rsidRPr="00A940DC">
        <w:t xml:space="preserve"> endemic country with an ongoing refugee crisis, where people in refugee camps often </w:t>
      </w:r>
      <w:r w:rsidR="00817409" w:rsidRPr="00A940DC">
        <w:t>need</w:t>
      </w:r>
      <w:r w:rsidR="00456797" w:rsidRPr="00A940DC">
        <w:t xml:space="preserve"> airlift</w:t>
      </w:r>
      <w:r w:rsidR="00817409" w:rsidRPr="00A940DC">
        <w:t>ing</w:t>
      </w:r>
      <w:r w:rsidR="00456797" w:rsidRPr="00A940DC">
        <w:t xml:space="preserve"> to find a clinic with </w:t>
      </w:r>
      <w:r w:rsidR="00817409" w:rsidRPr="00A940DC">
        <w:t>post-exposure vaccines</w:t>
      </w:r>
      <w:r w:rsidR="00456797" w:rsidRPr="00A940DC">
        <w:t>, the pandemic exacerbated inequalities in access to care.</w:t>
      </w:r>
      <w:ins w:id="409" w:author="Katie Hampson" w:date="2022-01-10T16:41:00Z">
        <w:r w:rsidR="006C1F9A">
          <w:t xml:space="preserve"> </w:t>
        </w:r>
      </w:ins>
      <w:del w:id="410" w:author="Katie Hampson" w:date="2022-01-10T16:41:00Z">
        <w:r w:rsidR="00456797" w:rsidRPr="00A940DC" w:rsidDel="006C1F9A">
          <w:delText xml:space="preserve"> </w:delText>
        </w:r>
      </w:del>
      <w:r w:rsidR="00456797" w:rsidRPr="00A940DC">
        <w:t>Ad</w:t>
      </w:r>
      <w:r w:rsidR="00FA54E8" w:rsidRPr="00A940DC">
        <w:t xml:space="preserve">ditionally, people’s awareness about the need </w:t>
      </w:r>
      <w:ins w:id="411" w:author="Katie Hampson" w:date="2022-01-10T16:42:00Z">
        <w:r w:rsidR="006C1F9A">
          <w:t>for</w:t>
        </w:r>
      </w:ins>
      <w:del w:id="412" w:author="Katie Hampson" w:date="2022-01-10T16:42:00Z">
        <w:r w:rsidR="00FA54E8" w:rsidRPr="00A940DC" w:rsidDel="006C1F9A">
          <w:delText>of</w:delText>
        </w:r>
      </w:del>
      <w:r w:rsidR="00FA54E8" w:rsidRPr="00A940DC">
        <w:t xml:space="preserve"> seeking m</w:t>
      </w:r>
      <w:r w:rsidR="00AE7EB4" w:rsidRPr="00A940DC">
        <w:t>edical assistance is</w:t>
      </w:r>
      <w:r w:rsidR="00817409" w:rsidRPr="00A940DC">
        <w:t xml:space="preserve"> typically</w:t>
      </w:r>
      <w:r w:rsidR="00AE7EB4" w:rsidRPr="00A940DC">
        <w:t xml:space="preserve"> lower in </w:t>
      </w:r>
      <w:del w:id="413" w:author="Katie Hampson" w:date="2022-01-10T16:42:00Z">
        <w:r w:rsidR="00AE7EB4" w:rsidRPr="00A940DC" w:rsidDel="006C1F9A">
          <w:delText>villages</w:delText>
        </w:r>
      </w:del>
      <w:ins w:id="414" w:author="Katie Hampson" w:date="2022-01-10T16:42:00Z">
        <w:r w:rsidR="006C1F9A">
          <w:t>rural setting</w:t>
        </w:r>
        <w:r w:rsidR="006C1F9A" w:rsidRPr="00A940DC">
          <w:t>s</w:t>
        </w:r>
      </w:ins>
      <w:r w:rsidR="00AE7EB4" w:rsidRPr="00A940DC">
        <w:t xml:space="preserve">, leading to bite neglect </w:t>
      </w:r>
      <w:r w:rsidR="00817409" w:rsidRPr="00A940DC">
        <w:t>or use of</w:t>
      </w:r>
      <w:r w:rsidR="00AE7EB4" w:rsidRPr="00A940DC">
        <w:t xml:space="preserve"> </w:t>
      </w:r>
      <w:r w:rsidR="004011A5" w:rsidRPr="00A940DC">
        <w:t>traditional healing</w:t>
      </w:r>
      <w:r w:rsidR="00AE7EB4" w:rsidRPr="00A940DC">
        <w:t xml:space="preserve">. </w:t>
      </w:r>
      <w:commentRangeStart w:id="415"/>
      <w:r w:rsidR="0069251D" w:rsidRPr="00A940DC">
        <w:t xml:space="preserve">For rural migrants, the situation </w:t>
      </w:r>
      <w:r w:rsidR="00817409" w:rsidRPr="00A940DC">
        <w:t>worsened</w:t>
      </w:r>
      <w:r w:rsidR="0069251D" w:rsidRPr="00A940DC">
        <w:t xml:space="preserve"> when they got stuck – when lockdowns </w:t>
      </w:r>
      <w:r w:rsidR="00D0164D" w:rsidRPr="00A940DC">
        <w:t xml:space="preserve">started and public transportation reduced </w:t>
      </w:r>
      <w:r w:rsidR="0069251D" w:rsidRPr="00A940DC">
        <w:t xml:space="preserve">– </w:t>
      </w:r>
      <w:r w:rsidR="00240240" w:rsidRPr="00A940DC">
        <w:t>far from where they could benefit from</w:t>
      </w:r>
      <w:r w:rsidR="0069251D" w:rsidRPr="00A940DC">
        <w:t xml:space="preserve"> Universal Health Care scheme</w:t>
      </w:r>
      <w:r w:rsidR="00240240" w:rsidRPr="00A940DC">
        <w:t>s</w:t>
      </w:r>
      <w:r w:rsidR="0069251D" w:rsidRPr="00A940DC">
        <w:t>.</w:t>
      </w:r>
      <w:r w:rsidR="0069251D" w:rsidRPr="00041B2E">
        <w:t xml:space="preserve"> </w:t>
      </w:r>
      <w:commentRangeEnd w:id="415"/>
      <w:r w:rsidR="00547A71">
        <w:rPr>
          <w:rStyle w:val="CommentReference"/>
        </w:rPr>
        <w:commentReference w:id="415"/>
      </w:r>
    </w:p>
    <w:p w14:paraId="480A38CE" w14:textId="5A36D4DA" w:rsidR="002620CE" w:rsidRDefault="002620CE" w:rsidP="00547A71">
      <w:pPr>
        <w:pPrChange w:id="416" w:author="Katie Hampson" w:date="2022-01-10T16:44:00Z">
          <w:pPr>
            <w:pStyle w:val="Heading3"/>
            <w:numPr>
              <w:ilvl w:val="0"/>
              <w:numId w:val="0"/>
            </w:numPr>
            <w:tabs>
              <w:tab w:val="clear" w:pos="567"/>
            </w:tabs>
            <w:ind w:left="0" w:firstLine="0"/>
          </w:pPr>
        </w:pPrChange>
      </w:pPr>
      <w:del w:id="417" w:author="Katie Hampson" w:date="2022-01-10T16:44:00Z">
        <w:r w:rsidDel="00547A71">
          <w:delText>3.3.2.2 Delivery of Post-Exposure Prophylaxis</w:delText>
        </w:r>
      </w:del>
    </w:p>
    <w:p w14:paraId="4B320031" w14:textId="5B4AF3FF" w:rsidR="00336032" w:rsidRPr="00F276FF" w:rsidRDefault="00547A71" w:rsidP="00547A71">
      <w:ins w:id="418" w:author="Katie Hampson" w:date="2022-01-10T16:44:00Z">
        <w:r>
          <w:t>From the perspective of the health provider, there were disru</w:t>
        </w:r>
      </w:ins>
      <w:ins w:id="419" w:author="Katie Hampson" w:date="2022-01-10T16:45:00Z">
        <w:r>
          <w:t xml:space="preserve">ptions in the </w:t>
        </w:r>
        <w:r>
          <w:t>delivery of post-exposure prophylaxis</w:t>
        </w:r>
      </w:ins>
      <w:ins w:id="420" w:author="Katie Hampson" w:date="2022-01-10T16:46:00Z">
        <w:r>
          <w:t>. O</w:t>
        </w:r>
      </w:ins>
      <w:del w:id="421" w:author="Katie Hampson" w:date="2022-01-10T16:45:00Z">
        <w:r w:rsidR="004E5388" w:rsidRPr="004E5388" w:rsidDel="00547A71">
          <w:delText>O</w:delText>
        </w:r>
      </w:del>
      <w:r w:rsidR="004E5388" w:rsidRPr="004E5388">
        <w:t>ne</w:t>
      </w:r>
      <w:r w:rsidR="004E5388">
        <w:t>-third (n=1</w:t>
      </w:r>
      <w:r w:rsidR="00C746C2">
        <w:t>7</w:t>
      </w:r>
      <w:r w:rsidR="00817409">
        <w:t>/59</w:t>
      </w:r>
      <w:r w:rsidR="004E5388">
        <w:t xml:space="preserve">) of respondents </w:t>
      </w:r>
      <w:del w:id="422" w:author="Katie Hampson" w:date="2022-01-10T16:45:00Z">
        <w:r w:rsidR="004E5388" w:rsidDel="00547A71">
          <w:delText xml:space="preserve">who observed changes in delivery </w:delText>
        </w:r>
        <w:r w:rsidR="00817409" w:rsidDel="00547A71">
          <w:delText xml:space="preserve">of post-exposure prophylaxis </w:delText>
        </w:r>
      </w:del>
      <w:r w:rsidR="004E5388">
        <w:t>report</w:t>
      </w:r>
      <w:del w:id="423" w:author="Katie Hampson" w:date="2022-01-10T16:45:00Z">
        <w:r w:rsidR="004E5388" w:rsidDel="00547A71">
          <w:delText>ed only</w:delText>
        </w:r>
      </w:del>
      <w:ins w:id="424" w:author="Katie Hampson" w:date="2022-01-10T16:45:00Z">
        <w:r>
          <w:t>ing</w:t>
        </w:r>
      </w:ins>
      <w:r w:rsidR="004E5388">
        <w:t xml:space="preserve"> one reason for </w:t>
      </w:r>
      <w:del w:id="425" w:author="Katie Hampson" w:date="2022-01-10T16:45:00Z">
        <w:r w:rsidR="004E5388" w:rsidDel="00547A71">
          <w:delText>such disruption</w:delText>
        </w:r>
      </w:del>
      <w:ins w:id="426" w:author="Katie Hampson" w:date="2022-01-10T16:45:00Z">
        <w:r>
          <w:t xml:space="preserve">this, while </w:t>
        </w:r>
      </w:ins>
      <w:del w:id="427" w:author="Katie Hampson" w:date="2022-01-10T16:45:00Z">
        <w:r w:rsidR="004E5388" w:rsidDel="00547A71">
          <w:delText>. M</w:delText>
        </w:r>
      </w:del>
      <w:ins w:id="428" w:author="Katie Hampson" w:date="2022-01-10T16:45:00Z">
        <w:r>
          <w:t>m</w:t>
        </w:r>
      </w:ins>
      <w:r w:rsidR="004E5388">
        <w:t xml:space="preserve">ost </w:t>
      </w:r>
      <w:del w:id="429" w:author="Katie Hampson" w:date="2022-01-10T16:45:00Z">
        <w:r w:rsidR="004E5388" w:rsidDel="00547A71">
          <w:delText xml:space="preserve">respondents </w:delText>
        </w:r>
      </w:del>
      <w:r w:rsidR="004E5388">
        <w:t>ob</w:t>
      </w:r>
      <w:r w:rsidR="00A15B0D">
        <w:t>served two (n=14, 24%), three (n=15, 2</w:t>
      </w:r>
      <w:r w:rsidR="003E5F9C">
        <w:t>6</w:t>
      </w:r>
      <w:r w:rsidR="00A15B0D">
        <w:t xml:space="preserve">%), four (n=4, 7%), </w:t>
      </w:r>
      <w:r w:rsidR="00817409">
        <w:t>or</w:t>
      </w:r>
      <w:r w:rsidR="00A15B0D">
        <w:t xml:space="preserve"> five (n=6, 10%) reasons for disruption to the </w:t>
      </w:r>
      <w:del w:id="430" w:author="Katie Hampson" w:date="2022-01-10T16:45:00Z">
        <w:r w:rsidR="00A15B0D" w:rsidDel="00547A71">
          <w:delText xml:space="preserve">pre-COVID-19 </w:delText>
        </w:r>
      </w:del>
      <w:r w:rsidR="00A15B0D">
        <w:t xml:space="preserve">provision of health care to bitten </w:t>
      </w:r>
      <w:r w:rsidR="00A15B0D" w:rsidRPr="00F276FF">
        <w:t xml:space="preserve">individuals. </w:t>
      </w:r>
    </w:p>
    <w:p w14:paraId="583E2AF8" w14:textId="7F2694EB" w:rsidR="00A15B0D" w:rsidRDefault="00817409" w:rsidP="00734BE8">
      <w:r>
        <w:t>S</w:t>
      </w:r>
      <w:r w:rsidR="00A15B0D" w:rsidRPr="00F276FF">
        <w:t>hortage of human vaccines</w:t>
      </w:r>
      <w:r w:rsidR="00C4734D" w:rsidRPr="00F276FF">
        <w:t xml:space="preserve"> – both because of supply issues and financial constraints, in almost equal </w:t>
      </w:r>
      <w:r w:rsidR="0051439C" w:rsidRPr="00F276FF">
        <w:t>measure</w:t>
      </w:r>
      <w:r w:rsidR="00C4734D" w:rsidRPr="00F276FF">
        <w:t xml:space="preserve"> – </w:t>
      </w:r>
      <w:r w:rsidR="002537C1" w:rsidRPr="00F276FF">
        <w:t xml:space="preserve">was identified as the main obstacle </w:t>
      </w:r>
      <w:ins w:id="431" w:author="Katie Hampson" w:date="2022-01-10T16:49:00Z">
        <w:r w:rsidR="00C32806">
          <w:t>to p</w:t>
        </w:r>
      </w:ins>
      <w:ins w:id="432" w:author="Katie Hampson" w:date="2022-01-10T16:50:00Z">
        <w:r w:rsidR="00C32806">
          <w:t xml:space="preserve">rovisioning of post-exposure prophylaxis </w:t>
        </w:r>
      </w:ins>
      <w:r w:rsidR="002537C1" w:rsidRPr="00F276FF">
        <w:t>by 54% (n=44)</w:t>
      </w:r>
      <w:r w:rsidR="0051439C" w:rsidRPr="00F276FF">
        <w:t xml:space="preserve"> of re</w:t>
      </w:r>
      <w:r w:rsidR="0051439C">
        <w:t>spondents, mainly in endemic countries</w:t>
      </w:r>
      <w:r>
        <w:t xml:space="preserve"> </w:t>
      </w:r>
      <w:r w:rsidRPr="003660E4">
        <w:rPr>
          <w:highlight w:val="yellow"/>
        </w:rPr>
        <w:t xml:space="preserve">(Figure </w:t>
      </w:r>
      <w:r w:rsidR="005A3412">
        <w:rPr>
          <w:highlight w:val="yellow"/>
        </w:rPr>
        <w:t>3</w:t>
      </w:r>
      <w:r w:rsidRPr="003660E4">
        <w:rPr>
          <w:highlight w:val="yellow"/>
        </w:rPr>
        <w:t>C)</w:t>
      </w:r>
      <w:r w:rsidR="0051439C" w:rsidRPr="003660E4">
        <w:rPr>
          <w:highlight w:val="yellow"/>
        </w:rPr>
        <w:t>.</w:t>
      </w:r>
      <w:r w:rsidR="0051439C">
        <w:t xml:space="preserve"> </w:t>
      </w:r>
      <w:del w:id="433" w:author="Katie Hampson" w:date="2022-01-10T16:50:00Z">
        <w:r w:rsidR="00297946" w:rsidDel="00C32806">
          <w:delText xml:space="preserve">The interruption </w:delText>
        </w:r>
        <w:r w:rsidDel="00C32806">
          <w:delText>to</w:delText>
        </w:r>
      </w:del>
      <w:ins w:id="434" w:author="Katie Hampson" w:date="2022-01-10T16:50:00Z">
        <w:r w:rsidR="00C32806">
          <w:t>Postponement of</w:t>
        </w:r>
      </w:ins>
      <w:r>
        <w:t xml:space="preserve"> Gavi’s</w:t>
      </w:r>
      <w:r w:rsidR="003738B8">
        <w:t xml:space="preserve"> </w:t>
      </w:r>
      <w:ins w:id="435" w:author="Katie Hampson" w:date="2022-01-10T16:46:00Z">
        <w:r w:rsidR="00547A71">
          <w:t xml:space="preserve">planned </w:t>
        </w:r>
      </w:ins>
      <w:r w:rsidR="003738B8">
        <w:t>vaccine investment strategy</w:t>
      </w:r>
      <w:r w:rsidR="00400949">
        <w:t xml:space="preserve"> for rabies </w:t>
      </w:r>
      <w:del w:id="436" w:author="Katie Hampson" w:date="2022-01-10T16:50:00Z">
        <w:r w:rsidR="00400949" w:rsidDel="00C32806">
          <w:delText>PEP</w:delText>
        </w:r>
      </w:del>
      <w:ins w:id="437" w:author="Katie Hampson" w:date="2022-01-10T16:47:00Z">
        <w:r w:rsidR="00547A71">
          <w:t xml:space="preserve">was a major concern for </w:t>
        </w:r>
      </w:ins>
      <w:del w:id="438" w:author="Katie Hampson" w:date="2022-01-10T16:47:00Z">
        <w:r w:rsidR="003738B8" w:rsidDel="00547A71">
          <w:delText xml:space="preserve">, which </w:delText>
        </w:r>
      </w:del>
      <w:commentRangeStart w:id="439"/>
      <w:commentRangeStart w:id="440"/>
      <w:commentRangeStart w:id="441"/>
      <w:del w:id="442" w:author="deborah nadal" w:date="2022-01-04T15:29:00Z">
        <w:r w:rsidR="003738B8" w:rsidDel="00060353">
          <w:delText xml:space="preserve">several </w:delText>
        </w:r>
      </w:del>
      <w:ins w:id="443" w:author="deborah nadal" w:date="2022-01-04T15:29:00Z">
        <w:r w:rsidR="00060353">
          <w:t xml:space="preserve">some </w:t>
        </w:r>
      </w:ins>
      <w:ins w:id="444" w:author="Katie Hampson" w:date="2022-01-10T16:47:00Z">
        <w:r w:rsidR="00547A71">
          <w:t>respondents</w:t>
        </w:r>
      </w:ins>
      <w:ins w:id="445" w:author="Katie Hampson" w:date="2022-01-10T16:48:00Z">
        <w:r w:rsidR="00547A71">
          <w:t xml:space="preserve">, </w:t>
        </w:r>
      </w:ins>
      <w:ins w:id="446" w:author="Katie Hampson" w:date="2022-01-10T16:50:00Z">
        <w:r w:rsidR="00C32806">
          <w:t>worried about</w:t>
        </w:r>
      </w:ins>
      <w:ins w:id="447" w:author="Katie Hampson" w:date="2022-01-10T16:48:00Z">
        <w:r w:rsidR="00547A71">
          <w:t xml:space="preserve"> the need to address chronic shortages in </w:t>
        </w:r>
        <w:r w:rsidR="00C32806">
          <w:t>the poorest</w:t>
        </w:r>
      </w:ins>
      <w:ins w:id="448" w:author="Katie Hampson" w:date="2022-01-10T16:47:00Z">
        <w:r w:rsidR="00547A71">
          <w:t xml:space="preserve"> </w:t>
        </w:r>
      </w:ins>
      <w:r w:rsidR="003738B8">
        <w:t>countries</w:t>
      </w:r>
      <w:del w:id="449" w:author="Katie Hampson" w:date="2022-01-10T16:48:00Z">
        <w:r w:rsidR="003738B8" w:rsidDel="00C32806">
          <w:delText xml:space="preserve"> were relying </w:delText>
        </w:r>
      </w:del>
      <w:ins w:id="450" w:author="deborah nadal" w:date="2022-01-04T15:29:00Z">
        <w:del w:id="451" w:author="Katie Hampson" w:date="2022-01-10T16:48:00Z">
          <w:r w:rsidR="00060353" w:rsidDel="00C32806">
            <w:delText xml:space="preserve">counting </w:delText>
          </w:r>
        </w:del>
      </w:ins>
      <w:del w:id="452" w:author="Katie Hampson" w:date="2022-01-10T16:48:00Z">
        <w:r w:rsidR="003738B8" w:rsidDel="00C32806">
          <w:delText xml:space="preserve">on </w:delText>
        </w:r>
        <w:commentRangeEnd w:id="439"/>
        <w:r w:rsidR="00400949" w:rsidDel="00C32806">
          <w:rPr>
            <w:rStyle w:val="CommentReference"/>
          </w:rPr>
          <w:commentReference w:id="439"/>
        </w:r>
        <w:commentRangeEnd w:id="440"/>
        <w:r w:rsidR="00060353" w:rsidDel="00C32806">
          <w:rPr>
            <w:rStyle w:val="CommentReference"/>
          </w:rPr>
          <w:commentReference w:id="440"/>
        </w:r>
      </w:del>
      <w:commentRangeEnd w:id="441"/>
      <w:r w:rsidR="00C32806">
        <w:rPr>
          <w:rStyle w:val="CommentReference"/>
        </w:rPr>
        <w:commentReference w:id="441"/>
      </w:r>
      <w:del w:id="453" w:author="Katie Hampson" w:date="2022-01-10T16:48:00Z">
        <w:r w:rsidR="005E5CEC" w:rsidDel="00C32806">
          <w:delText>was</w:delText>
        </w:r>
        <w:r w:rsidR="00793501" w:rsidDel="00C32806">
          <w:delText xml:space="preserve"> </w:delText>
        </w:r>
        <w:r w:rsidR="00C63A36" w:rsidDel="00C32806">
          <w:delText xml:space="preserve">a </w:delText>
        </w:r>
        <w:r w:rsidR="00793501" w:rsidDel="00C32806">
          <w:delText>cause of major concern</w:delText>
        </w:r>
      </w:del>
      <w:r w:rsidR="00793501">
        <w:t xml:space="preserve">. </w:t>
      </w:r>
      <w:r w:rsidR="0051439C">
        <w:t xml:space="preserve">The second reason, mentioned by 49% (n=40) of </w:t>
      </w:r>
      <w:del w:id="454" w:author="Katie Hampson" w:date="2022-01-10T16:50:00Z">
        <w:r w:rsidR="0051439C" w:rsidDel="00C32806">
          <w:delText xml:space="preserve">the </w:delText>
        </w:r>
      </w:del>
      <w:r w:rsidR="0051439C">
        <w:t xml:space="preserve">respondents, was </w:t>
      </w:r>
      <w:r w:rsidR="00C4734D">
        <w:t>staff shortage</w:t>
      </w:r>
      <w:ins w:id="455" w:author="Katie Hampson" w:date="2022-01-10T16:50:00Z">
        <w:r w:rsidR="00C32806">
          <w:t>s</w:t>
        </w:r>
      </w:ins>
      <w:r w:rsidR="00C4734D">
        <w:t xml:space="preserve"> – both because of quarantine and illness and, to a lesser extent, redeployment – </w:t>
      </w:r>
      <w:r w:rsidR="0051439C">
        <w:t>and was mostly reported from in-progress countries. O</w:t>
      </w:r>
      <w:r w:rsidR="00B015A9">
        <w:t xml:space="preserve">ther </w:t>
      </w:r>
      <w:r w:rsidR="0051439C">
        <w:t>obstacles</w:t>
      </w:r>
      <w:r w:rsidR="00B015A9">
        <w:t xml:space="preserve"> were </w:t>
      </w:r>
      <w:del w:id="456" w:author="Katie Hampson" w:date="2022-01-10T16:55:00Z">
        <w:r w:rsidR="00B015A9" w:rsidDel="00C32806">
          <w:delText xml:space="preserve">the </w:delText>
        </w:r>
      </w:del>
      <w:r w:rsidR="00B015A9">
        <w:t>closure or conversion of clinics (n=21, 26%)</w:t>
      </w:r>
      <w:r w:rsidR="0051439C">
        <w:t>, especially in in-progress countries</w:t>
      </w:r>
      <w:r w:rsidR="00673831">
        <w:t xml:space="preserve"> – in one of which, all primary health care services were closed for five months – </w:t>
      </w:r>
      <w:r w:rsidR="00B015A9">
        <w:t>and</w:t>
      </w:r>
      <w:r w:rsidR="009F7CE4">
        <w:t>,</w:t>
      </w:r>
      <w:r w:rsidR="00B015A9">
        <w:t xml:space="preserve"> </w:t>
      </w:r>
      <w:r w:rsidR="009F7CE4">
        <w:t xml:space="preserve">mainly in endemic countries, </w:t>
      </w:r>
      <w:r w:rsidR="00B015A9">
        <w:t xml:space="preserve">the availability of </w:t>
      </w:r>
      <w:ins w:id="457" w:author="Katie Hampson" w:date="2022-01-10T16:51:00Z">
        <w:r w:rsidR="00C32806">
          <w:t xml:space="preserve">post-exposure </w:t>
        </w:r>
      </w:ins>
      <w:r w:rsidR="00B015A9">
        <w:t xml:space="preserve">vaccines only in the private sector (n=16, 20%). </w:t>
      </w:r>
      <w:r w:rsidR="009F7CE4">
        <w:t xml:space="preserve">In a war-torn, endemic country, where </w:t>
      </w:r>
      <w:r w:rsidR="004676CC">
        <w:t>post-exposure vaccines</w:t>
      </w:r>
      <w:r w:rsidR="009F7CE4">
        <w:t xml:space="preserve"> used to be available in private clinics, </w:t>
      </w:r>
      <w:r w:rsidR="00A43673">
        <w:t>no</w:t>
      </w:r>
      <w:r w:rsidR="004676CC">
        <w:t>ne</w:t>
      </w:r>
      <w:r w:rsidR="00A43673">
        <w:t xml:space="preserve"> could be found during the pandemic. </w:t>
      </w:r>
    </w:p>
    <w:p w14:paraId="64035DC2" w14:textId="014B5C33" w:rsidR="007F7458" w:rsidRDefault="007F7458" w:rsidP="00734BE8">
      <w:r>
        <w:t xml:space="preserve">In two in-progress countries, </w:t>
      </w:r>
      <w:r w:rsidR="008B1E47">
        <w:t>toll</w:t>
      </w:r>
      <w:r w:rsidR="00C63A36">
        <w:t>-</w:t>
      </w:r>
      <w:r w:rsidR="008B1E47">
        <w:t>free numbers</w:t>
      </w:r>
      <w:r w:rsidR="00F00534">
        <w:t xml:space="preserve"> and </w:t>
      </w:r>
      <w:commentRangeStart w:id="458"/>
      <w:r w:rsidR="009F7CE4">
        <w:t xml:space="preserve">paid </w:t>
      </w:r>
      <w:commentRangeEnd w:id="458"/>
      <w:r w:rsidR="00E24528">
        <w:rPr>
          <w:rStyle w:val="CommentReference"/>
        </w:rPr>
        <w:commentReference w:id="458"/>
      </w:r>
      <w:r w:rsidR="0001496D">
        <w:t>tele</w:t>
      </w:r>
      <w:r w:rsidR="009F7CE4">
        <w:t xml:space="preserve">medicine </w:t>
      </w:r>
      <w:r w:rsidR="008B1E47">
        <w:t xml:space="preserve">were </w:t>
      </w:r>
      <w:r w:rsidR="00280D99">
        <w:t>implemented</w:t>
      </w:r>
      <w:r w:rsidR="008B1E47">
        <w:t xml:space="preserve"> to assist people at home, preventing them from </w:t>
      </w:r>
      <w:del w:id="459" w:author="Katie Hampson" w:date="2022-01-10T16:57:00Z">
        <w:r w:rsidR="008B1E47" w:rsidDel="00E24528">
          <w:delText>going to the</w:delText>
        </w:r>
      </w:del>
      <w:ins w:id="460" w:author="Katie Hampson" w:date="2022-01-10T16:57:00Z">
        <w:r w:rsidR="00E24528">
          <w:t>visiting</w:t>
        </w:r>
      </w:ins>
      <w:r w:rsidR="008B1E47">
        <w:t xml:space="preserve"> hospital</w:t>
      </w:r>
      <w:ins w:id="461" w:author="Katie Hampson" w:date="2022-01-10T16:57:00Z">
        <w:r w:rsidR="00E24528">
          <w:t>s</w:t>
        </w:r>
      </w:ins>
      <w:r w:rsidR="008B1E47">
        <w:t xml:space="preserve"> when </w:t>
      </w:r>
      <w:del w:id="462" w:author="Katie Hampson" w:date="2022-01-10T16:57:00Z">
        <w:r w:rsidR="008B1E47" w:rsidDel="00E24528">
          <w:delText xml:space="preserve">not </w:delText>
        </w:r>
      </w:del>
      <w:ins w:id="463" w:author="Katie Hampson" w:date="2022-01-10T16:57:00Z">
        <w:r w:rsidR="00E24528">
          <w:t>un</w:t>
        </w:r>
      </w:ins>
      <w:r w:rsidR="008B1E47">
        <w:t xml:space="preserve">necessary. </w:t>
      </w:r>
      <w:r w:rsidR="0058732C">
        <w:t xml:space="preserve">In some endemic countries, media </w:t>
      </w:r>
      <w:del w:id="464" w:author="Katie Hampson" w:date="2022-01-10T16:57:00Z">
        <w:r w:rsidR="0058732C" w:rsidDel="00E24528">
          <w:delText xml:space="preserve">insisted on </w:delText>
        </w:r>
      </w:del>
      <w:r w:rsidR="0058732C">
        <w:t>report</w:t>
      </w:r>
      <w:del w:id="465" w:author="Katie Hampson" w:date="2022-01-10T16:57:00Z">
        <w:r w:rsidR="0058732C" w:rsidDel="00E24528">
          <w:delText>ing</w:delText>
        </w:r>
      </w:del>
      <w:ins w:id="466" w:author="Katie Hampson" w:date="2022-01-10T16:57:00Z">
        <w:r w:rsidR="00E24528">
          <w:t>ed</w:t>
        </w:r>
      </w:ins>
      <w:r w:rsidR="0058732C">
        <w:t xml:space="preserve"> </w:t>
      </w:r>
      <w:del w:id="467" w:author="Katie Hampson" w:date="2022-01-10T16:57:00Z">
        <w:r w:rsidR="0058732C" w:rsidDel="00E24528">
          <w:delText xml:space="preserve">the </w:delText>
        </w:r>
      </w:del>
      <w:ins w:id="468" w:author="Katie Hampson" w:date="2022-01-10T16:57:00Z">
        <w:r w:rsidR="00E24528">
          <w:t>on</w:t>
        </w:r>
        <w:r w:rsidR="00E24528">
          <w:t xml:space="preserve"> </w:t>
        </w:r>
      </w:ins>
      <w:r w:rsidR="0058732C">
        <w:t xml:space="preserve">stories of bite victims who delayed seeking medical assistance, to increase public awareness about </w:t>
      </w:r>
      <w:r w:rsidR="00C63A36">
        <w:t>adequate</w:t>
      </w:r>
      <w:r w:rsidR="0058732C">
        <w:t xml:space="preserve"> bite management and </w:t>
      </w:r>
      <w:r w:rsidR="00C63A36">
        <w:t>denounce</w:t>
      </w:r>
      <w:r w:rsidR="0058732C">
        <w:t xml:space="preserve"> the lack of </w:t>
      </w:r>
      <w:r w:rsidR="00C63A36">
        <w:t>vaccines</w:t>
      </w:r>
      <w:r w:rsidR="0058732C">
        <w:t xml:space="preserve"> in health care facilities.</w:t>
      </w:r>
      <w:r w:rsidR="00362270">
        <w:t xml:space="preserve"> </w:t>
      </w:r>
      <w:r w:rsidR="00A43673">
        <w:t xml:space="preserve">Especially during lockdowns, it was difficult for people to know where to find open clinics and to travel </w:t>
      </w:r>
      <w:r w:rsidR="004676CC">
        <w:t>to</w:t>
      </w:r>
      <w:r w:rsidR="00A43673">
        <w:t xml:space="preserve"> them, especially because, due to the fear of COVID-19, people tended to avoid big hospitals</w:t>
      </w:r>
      <w:ins w:id="469" w:author="Katie Hampson" w:date="2022-01-10T16:58:00Z">
        <w:r w:rsidR="00E24528">
          <w:t>,</w:t>
        </w:r>
      </w:ins>
      <w:r w:rsidR="00A43673">
        <w:t xml:space="preserve"> </w:t>
      </w:r>
      <w:del w:id="470" w:author="Katie Hampson" w:date="2022-01-10T16:58:00Z">
        <w:r w:rsidR="00A43673" w:rsidDel="00E24528">
          <w:delText>and ended up in</w:delText>
        </w:r>
      </w:del>
      <w:ins w:id="471" w:author="Katie Hampson" w:date="2022-01-10T16:58:00Z">
        <w:r w:rsidR="00E24528">
          <w:t>preferring</w:t>
        </w:r>
      </w:ins>
      <w:r w:rsidR="00A43673">
        <w:t xml:space="preserve"> small</w:t>
      </w:r>
      <w:ins w:id="472" w:author="Katie Hampson" w:date="2022-01-10T16:58:00Z">
        <w:r w:rsidR="00E24528">
          <w:t>er</w:t>
        </w:r>
      </w:ins>
      <w:r w:rsidR="00A43673">
        <w:t xml:space="preserve"> clinics that </w:t>
      </w:r>
      <w:r w:rsidR="00A81D05">
        <w:t xml:space="preserve">were </w:t>
      </w:r>
      <w:ins w:id="473" w:author="Katie Hampson" w:date="2022-01-10T16:58:00Z">
        <w:r w:rsidR="00E24528">
          <w:t xml:space="preserve">either </w:t>
        </w:r>
      </w:ins>
      <w:r w:rsidR="00A81D05">
        <w:t xml:space="preserve">closed, </w:t>
      </w:r>
      <w:r w:rsidR="00A43673">
        <w:t xml:space="preserve">had no </w:t>
      </w:r>
      <w:r w:rsidR="00977203">
        <w:t>vaccines in stoc</w:t>
      </w:r>
      <w:r w:rsidR="00A81D05">
        <w:t xml:space="preserve">k, or could </w:t>
      </w:r>
      <w:r w:rsidR="004676CC">
        <w:t>not administer</w:t>
      </w:r>
      <w:r w:rsidR="00A81D05">
        <w:t xml:space="preserve"> cost-saving intradermal </w:t>
      </w:r>
      <w:r w:rsidR="004676CC">
        <w:t>regimens</w:t>
      </w:r>
      <w:r w:rsidR="00A43673">
        <w:t xml:space="preserve">. </w:t>
      </w:r>
      <w:r w:rsidR="004676CC">
        <w:t>One</w:t>
      </w:r>
      <w:r w:rsidR="00E51B74">
        <w:t xml:space="preserve"> interviewee</w:t>
      </w:r>
      <w:r w:rsidR="00A43673">
        <w:t xml:space="preserve"> stressed the </w:t>
      </w:r>
      <w:r w:rsidR="004676CC">
        <w:t>value</w:t>
      </w:r>
      <w:r w:rsidR="00A43673">
        <w:t xml:space="preserve"> of a hotline through which bite victims, especially from rural areas, can be directed towards the most convenient health </w:t>
      </w:r>
      <w:del w:id="474" w:author="Katie Hampson" w:date="2022-01-10T16:58:00Z">
        <w:r w:rsidR="00A43673" w:rsidDel="00E24528">
          <w:delText xml:space="preserve">care </w:delText>
        </w:r>
      </w:del>
      <w:r w:rsidR="00A43673">
        <w:t>facility with vaccines in stock.</w:t>
      </w:r>
    </w:p>
    <w:p w14:paraId="7030CA5E" w14:textId="77777777" w:rsidR="00734BE8" w:rsidRPr="00E5404F" w:rsidRDefault="00734BE8" w:rsidP="00734BE8">
      <w:pPr>
        <w:pStyle w:val="Heading3"/>
      </w:pPr>
      <w:r>
        <w:lastRenderedPageBreak/>
        <w:t>Awareness Activities</w:t>
      </w:r>
    </w:p>
    <w:p w14:paraId="1AD071C2" w14:textId="77777777" w:rsidR="001F2BCC" w:rsidRDefault="000F0C93" w:rsidP="00734BE8">
      <w:r w:rsidRPr="003660E4">
        <w:rPr>
          <w:highlight w:val="yellow"/>
        </w:rPr>
        <w:t xml:space="preserve">Figure </w:t>
      </w:r>
      <w:r w:rsidR="005A3412">
        <w:rPr>
          <w:highlight w:val="yellow"/>
        </w:rPr>
        <w:t>2</w:t>
      </w:r>
      <w:r w:rsidR="003660E4" w:rsidRPr="003660E4">
        <w:rPr>
          <w:highlight w:val="yellow"/>
        </w:rPr>
        <w:t>C</w:t>
      </w:r>
      <w:r w:rsidRPr="000F0C93">
        <w:t xml:space="preserve"> </w:t>
      </w:r>
      <w:del w:id="475" w:author="Katie Hampson" w:date="2022-01-10T16:59:00Z">
        <w:r w:rsidRPr="000F0C93" w:rsidDel="00E24528">
          <w:delText xml:space="preserve">already </w:delText>
        </w:r>
      </w:del>
      <w:r w:rsidRPr="000F0C93">
        <w:t xml:space="preserve">showed </w:t>
      </w:r>
      <w:r w:rsidR="00E82946">
        <w:t xml:space="preserve">the impact of the pandemic on awareness activities for children, </w:t>
      </w:r>
      <w:r w:rsidR="004676CC">
        <w:t xml:space="preserve">resulting from </w:t>
      </w:r>
      <w:r w:rsidR="00E82946">
        <w:t>prolonged school closure</w:t>
      </w:r>
      <w:r w:rsidR="00C63A36">
        <w:t>s</w:t>
      </w:r>
      <w:r w:rsidR="00E82946">
        <w:t xml:space="preserve"> and stay-at-home orders. </w:t>
      </w:r>
      <w:r w:rsidR="002E2842">
        <w:t xml:space="preserve">In </w:t>
      </w:r>
      <w:r w:rsidR="004676CC">
        <w:t xml:space="preserve">one </w:t>
      </w:r>
      <w:r w:rsidR="001F2BCC">
        <w:t>endemic</w:t>
      </w:r>
      <w:r w:rsidR="002E2842">
        <w:t xml:space="preserve"> country, the usual sponsorship for in-school rabies education was </w:t>
      </w:r>
      <w:r w:rsidR="0069251D">
        <w:t>cut.</w:t>
      </w:r>
      <w:r w:rsidR="005D01B8">
        <w:t xml:space="preserve"> In another, where rabies prevention is part of the national curricula, online lessons were organized, but were usually accessible only f</w:t>
      </w:r>
      <w:r w:rsidR="004676CC">
        <w:t>or</w:t>
      </w:r>
      <w:r w:rsidR="005D01B8">
        <w:t xml:space="preserve"> urban children</w:t>
      </w:r>
      <w:r w:rsidR="0082020D">
        <w:t xml:space="preserve"> with </w:t>
      </w:r>
      <w:r w:rsidR="00D0164D">
        <w:t xml:space="preserve">a computer at home and </w:t>
      </w:r>
      <w:r w:rsidR="0082020D">
        <w:t xml:space="preserve">good </w:t>
      </w:r>
      <w:ins w:id="476" w:author="Sarah Beeching" w:date="2022-01-04T11:53:00Z">
        <w:r w:rsidR="00400949">
          <w:t>i</w:t>
        </w:r>
      </w:ins>
      <w:del w:id="477" w:author="Sarah Beeching" w:date="2022-01-04T11:53:00Z">
        <w:r w:rsidR="0082020D" w:rsidDel="00400949">
          <w:delText>I</w:delText>
        </w:r>
      </w:del>
      <w:r w:rsidR="0082020D">
        <w:t>nternet connection</w:t>
      </w:r>
      <w:r w:rsidR="005D01B8">
        <w:t>.</w:t>
      </w:r>
      <w:r w:rsidR="001F2BCC">
        <w:t xml:space="preserve"> Whether through online or in-person lessons, </w:t>
      </w:r>
      <w:r w:rsidR="004676CC">
        <w:t>one respondent</w:t>
      </w:r>
      <w:r w:rsidR="001F2BCC">
        <w:t xml:space="preserve"> observed that the experience </w:t>
      </w:r>
      <w:r w:rsidR="0095527C">
        <w:t>acquired</w:t>
      </w:r>
      <w:r w:rsidR="001F2BCC">
        <w:t xml:space="preserve"> in teaching COVID-19 prevention to school children may be useful for rabies as well. </w:t>
      </w:r>
    </w:p>
    <w:p w14:paraId="49A8F1D3" w14:textId="5F639095" w:rsidR="00966BF5" w:rsidRDefault="00603C9C" w:rsidP="00734BE8">
      <w:r>
        <w:t xml:space="preserve">The </w:t>
      </w:r>
      <w:r w:rsidR="0095527C">
        <w:t xml:space="preserve">2020 </w:t>
      </w:r>
      <w:r>
        <w:t xml:space="preserve">World Rabies Day events </w:t>
      </w:r>
      <w:r w:rsidR="00516AFC">
        <w:t xml:space="preserve">for the </w:t>
      </w:r>
      <w:r w:rsidR="0095527C">
        <w:t>general</w:t>
      </w:r>
      <w:r w:rsidR="00516AFC">
        <w:t xml:space="preserve"> public were </w:t>
      </w:r>
      <w:r w:rsidR="004676CC">
        <w:t xml:space="preserve">also </w:t>
      </w:r>
      <w:r w:rsidR="00516AFC">
        <w:t xml:space="preserve">affected. Half (n=41) of </w:t>
      </w:r>
      <w:r w:rsidR="0095527C">
        <w:t xml:space="preserve">survey </w:t>
      </w:r>
      <w:r w:rsidR="00516AFC">
        <w:t>respondents reported disruption. According to 21 people (</w:t>
      </w:r>
      <w:r w:rsidR="00D149E0">
        <w:t>26%</w:t>
      </w:r>
      <w:r w:rsidR="00516AFC">
        <w:t xml:space="preserve">), in-person activities were held but </w:t>
      </w:r>
      <w:r w:rsidR="004676CC">
        <w:t>with lower attendance</w:t>
      </w:r>
      <w:r w:rsidR="0095527C">
        <w:t>, while</w:t>
      </w:r>
      <w:r w:rsidR="00516AFC">
        <w:t xml:space="preserve"> 11 (</w:t>
      </w:r>
      <w:r w:rsidR="00D149E0">
        <w:t>13%</w:t>
      </w:r>
      <w:r w:rsidR="00516AFC">
        <w:t xml:space="preserve">) said that in-person activities were </w:t>
      </w:r>
      <w:r w:rsidR="0095527C">
        <w:t xml:space="preserve">completely </w:t>
      </w:r>
      <w:r w:rsidR="00516AFC">
        <w:t xml:space="preserve">cancelled. </w:t>
      </w:r>
      <w:r w:rsidR="00DB5FA3">
        <w:t xml:space="preserve">One-third (n=26) </w:t>
      </w:r>
      <w:r w:rsidR="0095527C">
        <w:t>shared</w:t>
      </w:r>
      <w:r w:rsidR="00DB5FA3">
        <w:t xml:space="preserve"> a more positive experience, with </w:t>
      </w:r>
      <w:r w:rsidR="00E05A6B">
        <w:t>new or re-organized online events. According to</w:t>
      </w:r>
      <w:r w:rsidR="00966BF5">
        <w:t xml:space="preserve"> </w:t>
      </w:r>
      <w:del w:id="478" w:author="Katie Hampson" w:date="2022-01-10T17:00:00Z">
        <w:r w:rsidR="00E05A6B" w:rsidDel="00E24528">
          <w:delText>a</w:delText>
        </w:r>
        <w:r w:rsidR="00966BF5" w:rsidDel="00E24528">
          <w:delText xml:space="preserve"> </w:delText>
        </w:r>
      </w:del>
      <w:ins w:id="479" w:author="Katie Hampson" w:date="2022-01-10T17:00:00Z">
        <w:r w:rsidR="00E24528">
          <w:t>one</w:t>
        </w:r>
        <w:r w:rsidR="00E24528">
          <w:t xml:space="preserve"> </w:t>
        </w:r>
      </w:ins>
      <w:r w:rsidR="00966BF5">
        <w:t>respondent</w:t>
      </w:r>
      <w:r w:rsidR="00E05A6B">
        <w:t xml:space="preserve">, the fact that events were online </w:t>
      </w:r>
      <w:del w:id="480" w:author="Katie Hampson" w:date="2022-01-10T17:00:00Z">
        <w:r w:rsidR="005B5610" w:rsidDel="00E24528">
          <w:delText>favored</w:delText>
        </w:r>
        <w:r w:rsidR="00E05A6B" w:rsidDel="00E24528">
          <w:delText xml:space="preserve"> </w:delText>
        </w:r>
      </w:del>
      <w:ins w:id="481" w:author="Katie Hampson" w:date="2022-01-10T17:00:00Z">
        <w:r w:rsidR="00E24528">
          <w:t>improv</w:t>
        </w:r>
        <w:r w:rsidR="00E24528">
          <w:t xml:space="preserve">ed </w:t>
        </w:r>
      </w:ins>
      <w:r w:rsidR="00E05A6B">
        <w:t xml:space="preserve">attendance by health workers. </w:t>
      </w:r>
      <w:r w:rsidR="00966BF5">
        <w:t>Another maintained that “</w:t>
      </w:r>
      <w:r w:rsidR="00966BF5" w:rsidRPr="00966BF5">
        <w:t xml:space="preserve">the </w:t>
      </w:r>
      <w:r w:rsidR="00966BF5">
        <w:t>COVID</w:t>
      </w:r>
      <w:r w:rsidR="00966BF5" w:rsidRPr="00966BF5">
        <w:t xml:space="preserve">-19 lockdown resulted in many </w:t>
      </w:r>
      <w:r w:rsidR="00966BF5">
        <w:t xml:space="preserve">– especially veterinarians – </w:t>
      </w:r>
      <w:r w:rsidR="00966BF5" w:rsidRPr="00966BF5">
        <w:t>looking for a reason to do something meaningful</w:t>
      </w:r>
      <w:r w:rsidR="00966BF5">
        <w:t>” and this became evident on World Rabies Day 2020.</w:t>
      </w:r>
    </w:p>
    <w:p w14:paraId="7151F707" w14:textId="77777777" w:rsidR="00CD002D" w:rsidRDefault="00CD002D" w:rsidP="00AE487C">
      <w:pPr>
        <w:pStyle w:val="Heading2"/>
        <w:tabs>
          <w:tab w:val="clear" w:pos="567"/>
          <w:tab w:val="clear" w:pos="837"/>
          <w:tab w:val="num" w:pos="540"/>
        </w:tabs>
        <w:ind w:left="540" w:hanging="540"/>
      </w:pPr>
      <w:r>
        <w:t>Surveillance</w:t>
      </w:r>
    </w:p>
    <w:p w14:paraId="707EBD67" w14:textId="77777777" w:rsidR="00CD002D" w:rsidRDefault="00CD002D" w:rsidP="00AE487C">
      <w:pPr>
        <w:pStyle w:val="Heading3"/>
      </w:pPr>
      <w:r>
        <w:t xml:space="preserve">Disruption to Surveillance </w:t>
      </w:r>
    </w:p>
    <w:p w14:paraId="49350DFB" w14:textId="08122445" w:rsidR="00CD002D" w:rsidRPr="00F276FF" w:rsidRDefault="00CD002D" w:rsidP="00CD002D">
      <w:r w:rsidRPr="004E5388">
        <w:t>One</w:t>
      </w:r>
      <w:r>
        <w:t>-</w:t>
      </w:r>
      <w:del w:id="482" w:author="Katie Hampson" w:date="2022-01-10T17:01:00Z">
        <w:r w:rsidDel="00E24528">
          <w:delText xml:space="preserve">fourth </w:delText>
        </w:r>
      </w:del>
      <w:ins w:id="483" w:author="Katie Hampson" w:date="2022-01-10T17:01:00Z">
        <w:r w:rsidR="00E24528">
          <w:t>quarter</w:t>
        </w:r>
        <w:r w:rsidR="00E24528">
          <w:t xml:space="preserve"> </w:t>
        </w:r>
      </w:ins>
      <w:r>
        <w:t>(n=14</w:t>
      </w:r>
      <w:r w:rsidR="004676CC">
        <w:t>/61</w:t>
      </w:r>
      <w:r>
        <w:t xml:space="preserve">) of respondents who </w:t>
      </w:r>
      <w:r w:rsidR="004676CC">
        <w:t>detailed</w:t>
      </w:r>
      <w:r>
        <w:t xml:space="preserve"> the reasons for disruption to surveillance mentioned only one reason. Most people observed two (n=16, 26%) and three (n=16, 26%) co-</w:t>
      </w:r>
      <w:r w:rsidRPr="00F276FF">
        <w:t xml:space="preserve">occurring causes, while some reported four (n=11, 18%) </w:t>
      </w:r>
      <w:r w:rsidR="004676CC">
        <w:t>or</w:t>
      </w:r>
      <w:r w:rsidRPr="00F276FF">
        <w:t xml:space="preserve"> five (n=4, </w:t>
      </w:r>
      <w:r w:rsidR="008A6EB2" w:rsidRPr="00F276FF">
        <w:t>7</w:t>
      </w:r>
      <w:r w:rsidRPr="00F276FF">
        <w:t xml:space="preserve">%). </w:t>
      </w:r>
    </w:p>
    <w:p w14:paraId="13662FE0" w14:textId="7FF5F407" w:rsidR="00CD002D" w:rsidRDefault="004676CC" w:rsidP="00CD002D">
      <w:r>
        <w:t>T</w:t>
      </w:r>
      <w:r w:rsidR="00CD002D" w:rsidRPr="00F276FF">
        <w:t xml:space="preserve">he main hindrance – across all country categories – were </w:t>
      </w:r>
      <w:del w:id="484" w:author="Katie Hampson" w:date="2022-01-10T17:01:00Z">
        <w:r w:rsidR="00CD002D" w:rsidRPr="00F276FF" w:rsidDel="00E24528">
          <w:delText xml:space="preserve">the </w:delText>
        </w:r>
      </w:del>
      <w:r w:rsidR="00CD002D" w:rsidRPr="00F276FF">
        <w:t>restrictions on the movement of th</w:t>
      </w:r>
      <w:r w:rsidR="00CD002D">
        <w:t xml:space="preserve">e field surveillance </w:t>
      </w:r>
      <w:r w:rsidR="00CD002D" w:rsidRPr="008A6EB2">
        <w:t>staff (n=</w:t>
      </w:r>
      <w:r w:rsidR="008A6EB2" w:rsidRPr="008A6EB2">
        <w:t>43</w:t>
      </w:r>
      <w:r w:rsidR="00CD002D" w:rsidRPr="008A6EB2">
        <w:t xml:space="preserve">, </w:t>
      </w:r>
      <w:r w:rsidR="008A6EB2" w:rsidRPr="008A6EB2">
        <w:t>52</w:t>
      </w:r>
      <w:r w:rsidR="00CD002D" w:rsidRPr="008A6EB2">
        <w:t>%), which led to cases being missed or investigated late</w:t>
      </w:r>
      <w:r>
        <w:t xml:space="preserve"> </w:t>
      </w:r>
      <w:r w:rsidRPr="003660E4">
        <w:rPr>
          <w:highlight w:val="yellow"/>
        </w:rPr>
        <w:t xml:space="preserve">(Figure </w:t>
      </w:r>
      <w:r w:rsidR="005A3412">
        <w:rPr>
          <w:highlight w:val="yellow"/>
        </w:rPr>
        <w:t>3</w:t>
      </w:r>
      <w:r w:rsidRPr="003660E4">
        <w:rPr>
          <w:highlight w:val="yellow"/>
        </w:rPr>
        <w:t>D)</w:t>
      </w:r>
      <w:r w:rsidR="00CD002D" w:rsidRPr="003660E4">
        <w:rPr>
          <w:highlight w:val="yellow"/>
        </w:rPr>
        <w:t>.</w:t>
      </w:r>
      <w:r w:rsidR="00CD002D" w:rsidRPr="008A6EB2">
        <w:t xml:space="preserve"> Other reasons</w:t>
      </w:r>
      <w:r w:rsidR="005B5610">
        <w:t xml:space="preserve">, </w:t>
      </w:r>
      <w:r w:rsidR="005B5610" w:rsidRPr="008A6EB2">
        <w:t>especially in in-progress countries</w:t>
      </w:r>
      <w:r w:rsidR="005B5610">
        <w:t>,</w:t>
      </w:r>
      <w:r w:rsidR="00CD002D" w:rsidRPr="008A6EB2">
        <w:t xml:space="preserve"> were </w:t>
      </w:r>
      <w:r>
        <w:t xml:space="preserve">lack of staff </w:t>
      </w:r>
      <w:del w:id="485" w:author="Katie Hampson" w:date="2022-01-10T17:01:00Z">
        <w:r w:rsidR="00CD002D" w:rsidRPr="008A6EB2" w:rsidDel="00684546">
          <w:delText xml:space="preserve">availability </w:delText>
        </w:r>
      </w:del>
      <w:r w:rsidR="00CD002D" w:rsidRPr="008A6EB2">
        <w:t>(n=35, 43%) and the difficulty of carrying</w:t>
      </w:r>
      <w:r w:rsidR="00CD002D">
        <w:t xml:space="preserve"> out surveillance in adherence to COVID-19 safety guidelines (n=24, 29%). Other issues were budget </w:t>
      </w:r>
      <w:r w:rsidR="00F3051D">
        <w:t xml:space="preserve">cuts </w:t>
      </w:r>
      <w:r w:rsidR="00CD002D">
        <w:t>(n=21, 26%)</w:t>
      </w:r>
      <w:r w:rsidR="005B5610">
        <w:t xml:space="preserve"> </w:t>
      </w:r>
      <w:r w:rsidR="00CD002D">
        <w:t xml:space="preserve">and </w:t>
      </w:r>
      <w:r w:rsidR="005B5610">
        <w:t xml:space="preserve">scarcity </w:t>
      </w:r>
      <w:r w:rsidR="00CD002D">
        <w:t xml:space="preserve">of </w:t>
      </w:r>
      <w:commentRangeStart w:id="486"/>
      <w:del w:id="487" w:author="Katie Hampson" w:date="2022-01-10T17:02:00Z">
        <w:r w:rsidDel="00684546">
          <w:delText xml:space="preserve">kits </w:delText>
        </w:r>
      </w:del>
      <w:ins w:id="488" w:author="Katie Hampson" w:date="2022-01-10T17:02:00Z">
        <w:r w:rsidR="00684546">
          <w:t>equipment</w:t>
        </w:r>
        <w:r w:rsidR="00684546">
          <w:t xml:space="preserve"> </w:t>
        </w:r>
        <w:commentRangeEnd w:id="486"/>
        <w:r w:rsidR="00684546">
          <w:rPr>
            <w:rStyle w:val="CommentReference"/>
          </w:rPr>
          <w:commentReference w:id="486"/>
        </w:r>
      </w:ins>
      <w:r>
        <w:t xml:space="preserve">for </w:t>
      </w:r>
      <w:r w:rsidR="00CD002D">
        <w:t xml:space="preserve">sample collection </w:t>
      </w:r>
      <w:r w:rsidR="00513ECC">
        <w:t xml:space="preserve">and testing </w:t>
      </w:r>
      <w:r w:rsidR="00CD002D">
        <w:t xml:space="preserve">(n=20, 24%). </w:t>
      </w:r>
    </w:p>
    <w:p w14:paraId="5247681C" w14:textId="776995B1" w:rsidR="00CD002D" w:rsidRDefault="00CD002D" w:rsidP="00CD002D">
      <w:r>
        <w:t xml:space="preserve">Qualitative data offered additional insights. The </w:t>
      </w:r>
      <w:r w:rsidR="00513ECC">
        <w:t xml:space="preserve">rabies surveillance </w:t>
      </w:r>
      <w:r>
        <w:t xml:space="preserve">workforce decreased because of staff cuts, salary reductions, and personnel being moved to food security tasks. Several respondents described </w:t>
      </w:r>
      <w:r w:rsidR="00513ECC">
        <w:t>a</w:t>
      </w:r>
      <w:r>
        <w:t xml:space="preserve"> vicious cycle</w:t>
      </w:r>
      <w:del w:id="489" w:author="Katie Hampson" w:date="2022-01-10T17:03:00Z">
        <w:r w:rsidDel="00684546">
          <w:delText xml:space="preserve"> involv</w:delText>
        </w:r>
        <w:r w:rsidR="00513ECC" w:rsidDel="00684546">
          <w:delText>ing</w:delText>
        </w:r>
        <w:r w:rsidDel="00684546">
          <w:delText xml:space="preserve"> </w:delText>
        </w:r>
        <w:r w:rsidR="00513ECC" w:rsidDel="00684546">
          <w:delText>post-exposure</w:delText>
        </w:r>
        <w:r w:rsidDel="00684546">
          <w:delText xml:space="preserve"> and surveillance</w:delText>
        </w:r>
      </w:del>
      <w:r w:rsidR="00513ECC">
        <w:t xml:space="preserve">: as </w:t>
      </w:r>
      <w:r w:rsidR="00F3051D">
        <w:t xml:space="preserve">access to and delivery of </w:t>
      </w:r>
      <w:r w:rsidR="00513ECC">
        <w:t xml:space="preserve">post-exposure prophylaxis </w:t>
      </w:r>
      <w:r>
        <w:t xml:space="preserve">declined, so </w:t>
      </w:r>
      <w:r w:rsidR="00F3051D">
        <w:t>fewer</w:t>
      </w:r>
      <w:r>
        <w:t xml:space="preserve"> dog bite cases were reported</w:t>
      </w:r>
      <w:r w:rsidR="00F3051D">
        <w:t xml:space="preserve">, </w:t>
      </w:r>
      <w:r>
        <w:t xml:space="preserve">bite reports were not sent to investigators, </w:t>
      </w:r>
      <w:r w:rsidR="00513ECC">
        <w:t>who</w:t>
      </w:r>
      <w:r>
        <w:t xml:space="preserve"> could not perform diagnostics </w:t>
      </w:r>
      <w:r w:rsidR="00513ECC">
        <w:t>or investigations</w:t>
      </w:r>
      <w:r>
        <w:t xml:space="preserve">, resulting in incidents remaining unaddressed. Furthermore, transport of samples from remote areas </w:t>
      </w:r>
      <w:r w:rsidR="008A6EB2">
        <w:t>was slower than usual.</w:t>
      </w:r>
      <w:r>
        <w:t xml:space="preserve"> As observed by </w:t>
      </w:r>
      <w:r w:rsidR="00513ECC">
        <w:t>one</w:t>
      </w:r>
      <w:r>
        <w:t xml:space="preserve"> participant, this </w:t>
      </w:r>
      <w:r w:rsidR="00D80CAB">
        <w:t xml:space="preserve">apparent drop in </w:t>
      </w:r>
      <w:del w:id="490" w:author="Katie Hampson" w:date="2022-01-10T17:03:00Z">
        <w:r w:rsidR="00D80CAB" w:rsidDel="00684546">
          <w:delText xml:space="preserve">animal </w:delText>
        </w:r>
      </w:del>
      <w:r w:rsidR="00D80CAB">
        <w:t xml:space="preserve">bites and demand for </w:t>
      </w:r>
      <w:r w:rsidR="00513ECC">
        <w:t xml:space="preserve">post-exposure prophylaxis </w:t>
      </w:r>
      <w:r>
        <w:t xml:space="preserve">could lead to a downward adjustment in the procurement of human rabies vaccines for </w:t>
      </w:r>
      <w:del w:id="491" w:author="Katie Hampson" w:date="2022-01-10T17:03:00Z">
        <w:r w:rsidDel="00684546">
          <w:delText>the next few</w:delText>
        </w:r>
      </w:del>
      <w:ins w:id="492" w:author="Katie Hampson" w:date="2022-01-10T17:03:00Z">
        <w:r w:rsidR="00684546">
          <w:t>several</w:t>
        </w:r>
      </w:ins>
      <w:r>
        <w:t xml:space="preserve"> years. </w:t>
      </w:r>
    </w:p>
    <w:p w14:paraId="1871DBCE" w14:textId="53AF8B46" w:rsidR="00CD002D" w:rsidRPr="00CD002D" w:rsidRDefault="00CD002D" w:rsidP="00CD002D">
      <w:r>
        <w:t xml:space="preserve">Most respondents (n=45, 55%) claimed that laboratory capacity was not reduced or diverted, especially in </w:t>
      </w:r>
      <w:r w:rsidR="00513ECC">
        <w:t xml:space="preserve">either </w:t>
      </w:r>
      <w:r w:rsidR="005B5610">
        <w:t xml:space="preserve">endemic </w:t>
      </w:r>
      <w:r w:rsidR="00513ECC">
        <w:t>or</w:t>
      </w:r>
      <w:r w:rsidR="005B5610">
        <w:t xml:space="preserve"> </w:t>
      </w:r>
      <w:r>
        <w:t xml:space="preserve">rabies-free countries. </w:t>
      </w:r>
      <w:r w:rsidR="00513ECC">
        <w:t>In contrast</w:t>
      </w:r>
      <w:r>
        <w:t>, this was a much-lamented issue by respondents from in-progress countries. A</w:t>
      </w:r>
      <w:ins w:id="493" w:author="Katie Hampson" w:date="2022-01-10T17:04:00Z">
        <w:r w:rsidR="00684546">
          <w:t>lthough a</w:t>
        </w:r>
      </w:ins>
      <w:r>
        <w:t xml:space="preserve"> few respondents </w:t>
      </w:r>
      <w:del w:id="494" w:author="Katie Hampson" w:date="2022-01-10T17:04:00Z">
        <w:r w:rsidDel="00684546">
          <w:delText>noticed the</w:delText>
        </w:r>
      </w:del>
      <w:ins w:id="495" w:author="Katie Hampson" w:date="2022-01-10T17:04:00Z">
        <w:r w:rsidR="00684546">
          <w:t>hoped for</w:t>
        </w:r>
      </w:ins>
      <w:r>
        <w:t xml:space="preserve"> positive impact</w:t>
      </w:r>
      <w:ins w:id="496" w:author="Katie Hampson" w:date="2022-01-10T17:04:00Z">
        <w:r w:rsidR="00684546">
          <w:t>s</w:t>
        </w:r>
      </w:ins>
      <w:r>
        <w:t xml:space="preserve"> of the pandemic in </w:t>
      </w:r>
      <w:r w:rsidR="00E279FD">
        <w:t xml:space="preserve">building and </w:t>
      </w:r>
      <w:r>
        <w:t xml:space="preserve">expanding laboratory </w:t>
      </w:r>
      <w:r w:rsidR="00F3051D">
        <w:t xml:space="preserve">capacity – in terms of </w:t>
      </w:r>
      <w:r>
        <w:t>equipment and staff skills</w:t>
      </w:r>
      <w:r w:rsidR="00F3051D">
        <w:t xml:space="preserve"> –</w:t>
      </w:r>
      <w:r>
        <w:t xml:space="preserve"> to the </w:t>
      </w:r>
      <w:r w:rsidR="00513ECC">
        <w:t xml:space="preserve">potential </w:t>
      </w:r>
      <w:del w:id="497" w:author="Katie Hampson" w:date="2022-01-10T17:05:00Z">
        <w:r w:rsidDel="00684546">
          <w:delText xml:space="preserve">future </w:delText>
        </w:r>
      </w:del>
      <w:r>
        <w:t xml:space="preserve">benefit of rabies diagnostics. </w:t>
      </w:r>
    </w:p>
    <w:p w14:paraId="630A3B4F" w14:textId="797BB018" w:rsidR="00CD002D" w:rsidRPr="00DE41DB" w:rsidRDefault="00CD002D" w:rsidP="00CD002D">
      <w:pPr>
        <w:pStyle w:val="Heading3"/>
      </w:pPr>
      <w:del w:id="498" w:author="Katie Hampson" w:date="2022-01-10T17:05:00Z">
        <w:r w:rsidRPr="00DE41DB" w:rsidDel="00684546">
          <w:lastRenderedPageBreak/>
          <w:delText xml:space="preserve">Estimates on </w:delText>
        </w:r>
      </w:del>
      <w:r w:rsidRPr="00DE41DB">
        <w:t xml:space="preserve">Trends in Animal </w:t>
      </w:r>
      <w:del w:id="499" w:author="Katie Hampson" w:date="2022-01-10T17:05:00Z">
        <w:r w:rsidRPr="00DE41DB" w:rsidDel="00684546">
          <w:delText>Deaths</w:delText>
        </w:r>
      </w:del>
      <w:ins w:id="500" w:author="Katie Hampson" w:date="2022-01-10T17:05:00Z">
        <w:r w:rsidR="00684546">
          <w:t>Cases</w:t>
        </w:r>
      </w:ins>
      <w:r w:rsidRPr="00DE41DB">
        <w:t xml:space="preserve">, </w:t>
      </w:r>
      <w:ins w:id="501" w:author="Katie Hampson" w:date="2022-01-10T17:05:00Z">
        <w:r w:rsidR="00684546">
          <w:t>Animal Bite Patients</w:t>
        </w:r>
      </w:ins>
      <w:del w:id="502" w:author="Katie Hampson" w:date="2022-01-10T17:05:00Z">
        <w:r w:rsidRPr="00DE41DB" w:rsidDel="00684546">
          <w:delText>Animal Bites</w:delText>
        </w:r>
      </w:del>
      <w:r w:rsidRPr="00DE41DB">
        <w:t xml:space="preserve">, and Human </w:t>
      </w:r>
      <w:ins w:id="503" w:author="Katie Hampson" w:date="2022-01-10T17:05:00Z">
        <w:r w:rsidR="00684546">
          <w:t xml:space="preserve">Rabies </w:t>
        </w:r>
      </w:ins>
      <w:r w:rsidRPr="00DE41DB">
        <w:t>Deaths</w:t>
      </w:r>
    </w:p>
    <w:p w14:paraId="1A923EDC" w14:textId="7BD34C8A" w:rsidR="00DE41DB" w:rsidRDefault="00F5788E" w:rsidP="00085561">
      <w:r>
        <w:t xml:space="preserve">One-third of respondents did </w:t>
      </w:r>
      <w:r w:rsidR="008419C4">
        <w:t>not express their opinion</w:t>
      </w:r>
      <w:r w:rsidR="00924E08">
        <w:t xml:space="preserve"> about trends in </w:t>
      </w:r>
      <w:r w:rsidR="00924E08" w:rsidRPr="00924E08">
        <w:t xml:space="preserve">animal </w:t>
      </w:r>
      <w:r w:rsidR="00513ECC">
        <w:t>case</w:t>
      </w:r>
      <w:r w:rsidR="00924E08" w:rsidRPr="00924E08">
        <w:t>s, bites</w:t>
      </w:r>
      <w:r w:rsidR="00D1754C">
        <w:t xml:space="preserve"> to humans</w:t>
      </w:r>
      <w:r w:rsidR="00924E08" w:rsidRPr="00924E08">
        <w:t xml:space="preserve">, and human </w:t>
      </w:r>
      <w:r w:rsidR="00513ECC">
        <w:t xml:space="preserve">rabies </w:t>
      </w:r>
      <w:r w:rsidR="00924E08" w:rsidRPr="00924E08">
        <w:t>deaths</w:t>
      </w:r>
      <w:r w:rsidR="00924E08">
        <w:t xml:space="preserve"> during </w:t>
      </w:r>
      <w:r>
        <w:t xml:space="preserve">the first year of the pandemic. </w:t>
      </w:r>
      <w:r w:rsidR="008419C4">
        <w:t xml:space="preserve">Those who responded often highlighted the weakness of the surveillance system </w:t>
      </w:r>
      <w:r w:rsidR="00A84599">
        <w:t>even</w:t>
      </w:r>
      <w:r w:rsidR="008419C4">
        <w:t xml:space="preserve"> before the pandemic</w:t>
      </w:r>
      <w:r w:rsidR="00D1754C">
        <w:t xml:space="preserve">, and the high risk </w:t>
      </w:r>
      <w:r w:rsidR="000B5C01">
        <w:t>of dec</w:t>
      </w:r>
      <w:r w:rsidR="00513ECC">
        <w:t>lini</w:t>
      </w:r>
      <w:r w:rsidR="000B5C01">
        <w:t xml:space="preserve">ng trends not </w:t>
      </w:r>
      <w:r w:rsidR="00513ECC">
        <w:t>being genuine</w:t>
      </w:r>
      <w:r w:rsidR="000B5C01">
        <w:t xml:space="preserve">. Additionally, </w:t>
      </w:r>
      <w:r w:rsidR="00513ECC">
        <w:t>one</w:t>
      </w:r>
      <w:r w:rsidR="000B5C01">
        <w:t xml:space="preserve"> participant noted that the effect</w:t>
      </w:r>
      <w:r w:rsidR="00513ECC">
        <w:t>s</w:t>
      </w:r>
      <w:r w:rsidR="000B5C01">
        <w:t xml:space="preserve"> of the pandemic on these trends would </w:t>
      </w:r>
      <w:r w:rsidR="002E5BB3">
        <w:t xml:space="preserve">be </w:t>
      </w:r>
      <w:del w:id="504" w:author="Katie Hampson" w:date="2022-01-10T17:07:00Z">
        <w:r w:rsidR="002E5BB3" w:rsidDel="00006BAF">
          <w:delText xml:space="preserve">felt </w:delText>
        </w:r>
      </w:del>
      <w:ins w:id="505" w:author="Katie Hampson" w:date="2022-01-10T17:07:00Z">
        <w:r w:rsidR="00006BAF">
          <w:t>evident</w:t>
        </w:r>
        <w:r w:rsidR="00006BAF">
          <w:t xml:space="preserve"> </w:t>
        </w:r>
      </w:ins>
      <w:r w:rsidR="00513ECC">
        <w:t xml:space="preserve">only </w:t>
      </w:r>
      <w:r w:rsidR="003A07D9">
        <w:t>in</w:t>
      </w:r>
      <w:r w:rsidR="000B5C01">
        <w:t xml:space="preserve"> 2022</w:t>
      </w:r>
      <w:r w:rsidR="003A07D9">
        <w:t xml:space="preserve"> and beyond</w:t>
      </w:r>
      <w:r w:rsidR="000B5C01">
        <w:t xml:space="preserve">, </w:t>
      </w:r>
      <w:del w:id="506" w:author="Katie Hampson" w:date="2022-01-10T17:07:00Z">
        <w:r w:rsidR="000B5C01" w:rsidDel="00006BAF">
          <w:delText xml:space="preserve">because </w:delText>
        </w:r>
      </w:del>
      <w:ins w:id="507" w:author="Katie Hampson" w:date="2022-01-10T17:08:00Z">
        <w:r w:rsidR="00006BAF">
          <w:t>in response to</w:t>
        </w:r>
      </w:ins>
      <w:ins w:id="508" w:author="Katie Hampson" w:date="2022-01-10T17:07:00Z">
        <w:r w:rsidR="00006BAF">
          <w:t xml:space="preserve"> </w:t>
        </w:r>
      </w:ins>
      <w:del w:id="509" w:author="Katie Hampson" w:date="2022-01-10T17:07:00Z">
        <w:r w:rsidR="003A07D9" w:rsidDel="00006BAF">
          <w:delText>drops</w:delText>
        </w:r>
        <w:r w:rsidR="000B5C01" w:rsidDel="00006BAF">
          <w:delText xml:space="preserve"> </w:delText>
        </w:r>
      </w:del>
      <w:ins w:id="510" w:author="Katie Hampson" w:date="2022-01-10T17:07:00Z">
        <w:r w:rsidR="00006BAF">
          <w:t>decline</w:t>
        </w:r>
        <w:r w:rsidR="00006BAF">
          <w:t xml:space="preserve">s </w:t>
        </w:r>
      </w:ins>
      <w:r w:rsidR="000B5C01">
        <w:t>in dog herd immunity</w:t>
      </w:r>
      <w:del w:id="511" w:author="Katie Hampson" w:date="2022-01-10T17:08:00Z">
        <w:r w:rsidR="000B5C01" w:rsidDel="00006BAF">
          <w:delText xml:space="preserve"> </w:delText>
        </w:r>
      </w:del>
      <w:del w:id="512" w:author="Katie Hampson" w:date="2022-01-10T17:07:00Z">
        <w:r w:rsidR="000B5C01" w:rsidDel="00006BAF">
          <w:delText xml:space="preserve">take </w:delText>
        </w:r>
        <w:r w:rsidR="00513ECC" w:rsidDel="00006BAF">
          <w:delText>time</w:delText>
        </w:r>
        <w:r w:rsidR="000B5C01" w:rsidDel="00006BAF">
          <w:delText xml:space="preserve"> to </w:delText>
        </w:r>
      </w:del>
      <w:del w:id="513" w:author="Katie Hampson" w:date="2022-01-10T17:08:00Z">
        <w:r w:rsidR="000B5C01" w:rsidDel="00006BAF">
          <w:delText>become evident</w:delText>
        </w:r>
      </w:del>
      <w:r w:rsidR="000B5C01">
        <w:t>.</w:t>
      </w:r>
    </w:p>
    <w:p w14:paraId="77824CBE" w14:textId="7BEFB15D" w:rsidR="00F5788E" w:rsidRDefault="008419C4" w:rsidP="00085561">
      <w:r>
        <w:t>The</w:t>
      </w:r>
      <w:r w:rsidR="005F187C">
        <w:t xml:space="preserve"> question on animal rabies cases depicted a very fragmented scenario, with 21 </w:t>
      </w:r>
      <w:r w:rsidR="00E57C65">
        <w:t xml:space="preserve">(26%) </w:t>
      </w:r>
      <w:r w:rsidR="00513ECC">
        <w:t xml:space="preserve">respondents </w:t>
      </w:r>
      <w:r w:rsidR="005F187C">
        <w:t>reporting a decrease, 18 (</w:t>
      </w:r>
      <w:r w:rsidR="00DE41DB">
        <w:t>22%</w:t>
      </w:r>
      <w:r w:rsidR="005F187C">
        <w:t>) an increase, and 17 (</w:t>
      </w:r>
      <w:r w:rsidR="00DE41DB">
        <w:t>21</w:t>
      </w:r>
      <w:r w:rsidR="005F187C">
        <w:t xml:space="preserve">%) a stable situation. On the contrary, animal bites </w:t>
      </w:r>
      <w:r w:rsidR="00D1754C">
        <w:t xml:space="preserve">to humans </w:t>
      </w:r>
      <w:r w:rsidR="005F187C">
        <w:t>and human rabies cases seemed to have decreased according, respectively, to 27 (</w:t>
      </w:r>
      <w:r w:rsidR="00DE41DB">
        <w:t>33%</w:t>
      </w:r>
      <w:r w:rsidR="005F187C">
        <w:t xml:space="preserve">) and 26 </w:t>
      </w:r>
      <w:r w:rsidR="0071762F">
        <w:t>(</w:t>
      </w:r>
      <w:r w:rsidR="00DE41DB">
        <w:t>32%</w:t>
      </w:r>
      <w:r w:rsidR="0071762F">
        <w:t xml:space="preserve">) of the </w:t>
      </w:r>
      <w:r w:rsidR="005F187C">
        <w:t>respondents</w:t>
      </w:r>
      <w:r w:rsidR="00FA5CEC">
        <w:t xml:space="preserve">. </w:t>
      </w:r>
      <w:r w:rsidR="00DE41DB">
        <w:t>It was observed that t</w:t>
      </w:r>
      <w:r w:rsidR="00EE5212">
        <w:t>his may</w:t>
      </w:r>
      <w:r w:rsidR="00FA5CEC">
        <w:t xml:space="preserve"> </w:t>
      </w:r>
      <w:r w:rsidR="00EE5212">
        <w:t xml:space="preserve">be </w:t>
      </w:r>
      <w:r w:rsidR="00FA5CEC">
        <w:t>caused</w:t>
      </w:r>
      <w:r w:rsidR="00513ECC">
        <w:t xml:space="preserve"> either</w:t>
      </w:r>
      <w:r w:rsidR="00FA5CEC">
        <w:t xml:space="preserve"> by an actual reduction in</w:t>
      </w:r>
      <w:r w:rsidR="00513ECC">
        <w:t xml:space="preserve"> </w:t>
      </w:r>
      <w:r w:rsidR="00FA5CEC">
        <w:t xml:space="preserve">contact between people and free-roaming dogs during lockdowns, or </w:t>
      </w:r>
      <w:del w:id="514" w:author="Katie Hampson" w:date="2022-01-10T17:09:00Z">
        <w:r w:rsidR="00FA5CEC" w:rsidDel="00006BAF">
          <w:delText xml:space="preserve">by </w:delText>
        </w:r>
        <w:r w:rsidR="00A84599" w:rsidDel="00006BAF">
          <w:delText>underreporting</w:delText>
        </w:r>
        <w:r w:rsidR="00FA5CEC" w:rsidDel="00006BAF">
          <w:delText xml:space="preserve"> at</w:delText>
        </w:r>
      </w:del>
      <w:ins w:id="515" w:author="Katie Hampson" w:date="2022-01-10T17:09:00Z">
        <w:r w:rsidR="00006BAF">
          <w:t>reduced presentations by bite victims to</w:t>
        </w:r>
      </w:ins>
      <w:r w:rsidR="00FA5CEC">
        <w:t xml:space="preserve"> health </w:t>
      </w:r>
      <w:del w:id="516" w:author="Katie Hampson" w:date="2022-01-10T17:09:00Z">
        <w:r w:rsidR="00FA5CEC" w:rsidDel="00006BAF">
          <w:delText xml:space="preserve">care </w:delText>
        </w:r>
      </w:del>
      <w:r w:rsidR="00FA5CEC">
        <w:t>facilities</w:t>
      </w:r>
      <w:r w:rsidR="005F187C">
        <w:t xml:space="preserve">. </w:t>
      </w:r>
      <w:r w:rsidR="00673831">
        <w:t xml:space="preserve">Importantly, </w:t>
      </w:r>
      <w:r w:rsidR="00513ECC">
        <w:t>one</w:t>
      </w:r>
      <w:r w:rsidR="00673831">
        <w:t xml:space="preserve"> participant pointed out that, if stay-at-home orders </w:t>
      </w:r>
      <w:r w:rsidR="007F7458">
        <w:t xml:space="preserve">really </w:t>
      </w:r>
      <w:r w:rsidR="00673831">
        <w:t xml:space="preserve">protected people from exposure to bites, </w:t>
      </w:r>
      <w:r w:rsidR="007F7458">
        <w:t xml:space="preserve">this hardly applied to rural and impoverished urban </w:t>
      </w:r>
      <w:r w:rsidR="00DE41DB">
        <w:t>areas</w:t>
      </w:r>
      <w:r w:rsidR="007F7458">
        <w:t xml:space="preserve">, where a fully indoor lockdown </w:t>
      </w:r>
      <w:r w:rsidR="00DE41DB">
        <w:t>wa</w:t>
      </w:r>
      <w:r w:rsidR="007F7458">
        <w:t xml:space="preserve">s not </w:t>
      </w:r>
      <w:r w:rsidR="00DE41DB">
        <w:t xml:space="preserve">always </w:t>
      </w:r>
      <w:r w:rsidR="007F7458">
        <w:t xml:space="preserve">possible. </w:t>
      </w:r>
      <w:r w:rsidR="00EE5212">
        <w:t xml:space="preserve">Another mentioned the risk of </w:t>
      </w:r>
      <w:r w:rsidR="00DE41DB">
        <w:t xml:space="preserve">rabies </w:t>
      </w:r>
      <w:r w:rsidR="00EE5212">
        <w:t xml:space="preserve">misdiagnosis due to health </w:t>
      </w:r>
      <w:r w:rsidR="00DE41DB">
        <w:t>providers</w:t>
      </w:r>
      <w:r w:rsidR="00EE5212">
        <w:t xml:space="preserve"> being under </w:t>
      </w:r>
      <w:r w:rsidR="00DE41DB">
        <w:t xml:space="preserve">excessive </w:t>
      </w:r>
      <w:r w:rsidR="00EE5212">
        <w:t xml:space="preserve">stress. </w:t>
      </w:r>
      <w:r w:rsidR="0071762F">
        <w:t>Eighteen (</w:t>
      </w:r>
      <w:r w:rsidR="00DE41DB">
        <w:t>22%</w:t>
      </w:r>
      <w:r w:rsidR="0071762F">
        <w:t>) and 19 (</w:t>
      </w:r>
      <w:r w:rsidR="00DE41DB">
        <w:t>23%</w:t>
      </w:r>
      <w:r w:rsidR="0071762F">
        <w:t>) participants claimed that</w:t>
      </w:r>
      <w:r w:rsidR="005B5610">
        <w:t>, respectively,</w:t>
      </w:r>
      <w:r w:rsidR="0071762F">
        <w:t xml:space="preserve"> </w:t>
      </w:r>
      <w:r w:rsidR="00DE41DB">
        <w:t xml:space="preserve">animal bites to humans and human rabies cases </w:t>
      </w:r>
      <w:r w:rsidR="0071762F">
        <w:t xml:space="preserve">remained stable and only </w:t>
      </w:r>
      <w:r>
        <w:t>nine</w:t>
      </w:r>
      <w:r w:rsidR="0071762F">
        <w:t xml:space="preserve"> (</w:t>
      </w:r>
      <w:r w:rsidR="00DE41DB">
        <w:t>11%</w:t>
      </w:r>
      <w:r w:rsidR="0071762F">
        <w:t xml:space="preserve">) and </w:t>
      </w:r>
      <w:r>
        <w:t>eight</w:t>
      </w:r>
      <w:r w:rsidR="0071762F">
        <w:t xml:space="preserve"> (</w:t>
      </w:r>
      <w:r w:rsidR="00DE41DB">
        <w:t>10%</w:t>
      </w:r>
      <w:r w:rsidR="0071762F">
        <w:t>)</w:t>
      </w:r>
      <w:r w:rsidR="00A84599">
        <w:t xml:space="preserve"> </w:t>
      </w:r>
      <w:r w:rsidR="00DE41DB">
        <w:t xml:space="preserve">respondents </w:t>
      </w:r>
      <w:r w:rsidR="00A84599">
        <w:t>reported</w:t>
      </w:r>
      <w:ins w:id="517" w:author="Katie Hampson" w:date="2022-01-10T17:09:00Z">
        <w:r w:rsidR="00006BAF">
          <w:t xml:space="preserve"> increas</w:t>
        </w:r>
      </w:ins>
      <w:ins w:id="518" w:author="Katie Hampson" w:date="2022-01-10T17:10:00Z">
        <w:r w:rsidR="00006BAF">
          <w:t xml:space="preserve">es from </w:t>
        </w:r>
      </w:ins>
      <w:del w:id="519" w:author="Katie Hampson" w:date="2022-01-10T17:10:00Z">
        <w:r w:rsidR="00A84599" w:rsidDel="00006BAF">
          <w:delText xml:space="preserve"> </w:delText>
        </w:r>
        <w:r w:rsidR="0036612E" w:rsidDel="00006BAF">
          <w:delText>a</w:delText>
        </w:r>
      </w:del>
      <w:ins w:id="520" w:author="Katie Hampson" w:date="2022-01-10T17:10:00Z">
        <w:r w:rsidR="00006BAF">
          <w:t>surveillance</w:t>
        </w:r>
      </w:ins>
      <w:r w:rsidR="0036612E">
        <w:t xml:space="preserve"> data</w:t>
      </w:r>
      <w:del w:id="521" w:author="Katie Hampson" w:date="2022-01-10T17:10:00Z">
        <w:r w:rsidR="0036612E" w:rsidDel="00006BAF">
          <w:delText>-based</w:delText>
        </w:r>
        <w:r w:rsidR="00A84599" w:rsidDel="00006BAF">
          <w:delText xml:space="preserve"> </w:delText>
        </w:r>
        <w:r w:rsidR="0071762F" w:rsidDel="00006BAF">
          <w:delText>increase</w:delText>
        </w:r>
      </w:del>
      <w:r w:rsidR="0071762F">
        <w:t xml:space="preserve">. </w:t>
      </w:r>
    </w:p>
    <w:p w14:paraId="5CC71885" w14:textId="617C00F4" w:rsidR="004A5A37" w:rsidRPr="004A5A37" w:rsidRDefault="00E57C65" w:rsidP="004A5A37">
      <w:r>
        <w:t>That said, f</w:t>
      </w:r>
      <w:r w:rsidR="00AC4D64">
        <w:t xml:space="preserve">rom two in-progress </w:t>
      </w:r>
      <w:r w:rsidR="00ED079B">
        <w:t xml:space="preserve">and </w:t>
      </w:r>
      <w:ins w:id="522" w:author="Katie Hampson" w:date="2022-01-10T17:10:00Z">
        <w:r w:rsidR="00006BAF">
          <w:t>one</w:t>
        </w:r>
      </w:ins>
      <w:del w:id="523" w:author="Katie Hampson" w:date="2022-01-10T17:10:00Z">
        <w:r w:rsidDel="00006BAF">
          <w:delText>an</w:delText>
        </w:r>
      </w:del>
      <w:r w:rsidR="00AC4D64">
        <w:t xml:space="preserve"> endemic countr</w:t>
      </w:r>
      <w:r>
        <w:t>y</w:t>
      </w:r>
      <w:r w:rsidR="007E095C">
        <w:t xml:space="preserve">, we collected accounts of human rabies cases directly </w:t>
      </w:r>
      <w:r w:rsidR="00ED079B">
        <w:t>linked to</w:t>
      </w:r>
      <w:r w:rsidR="007E095C">
        <w:t xml:space="preserve"> the pandemic. In Bhutan, a young girl bitten </w:t>
      </w:r>
      <w:r w:rsidR="007475A6">
        <w:t xml:space="preserve">in her village </w:t>
      </w:r>
      <w:r w:rsidR="007E095C">
        <w:t xml:space="preserve">by an unknown dog, </w:t>
      </w:r>
      <w:r w:rsidR="007475A6">
        <w:t>was not brought to hospital by her parents as her wound was minor and strict movement restrictions were in place</w:t>
      </w:r>
      <w:del w:id="524" w:author="Katie Hampson" w:date="2022-01-10T17:10:00Z">
        <w:r w:rsidR="007475A6" w:rsidDel="00006BAF">
          <w:delText xml:space="preserve"> in the area</w:delText>
        </w:r>
      </w:del>
      <w:r w:rsidR="007475A6">
        <w:t xml:space="preserve">. Her village on the border with India was both rabies endemic and had high COVID-19 transmission. Cross-border mass dog vaccination campaigns </w:t>
      </w:r>
      <w:del w:id="525" w:author="Katie Hampson" w:date="2022-01-10T17:10:00Z">
        <w:r w:rsidR="007475A6" w:rsidDel="00006BAF">
          <w:delText xml:space="preserve">that were </w:delText>
        </w:r>
      </w:del>
      <w:r w:rsidR="007475A6">
        <w:t>routinely performed pre-pandemic were</w:t>
      </w:r>
      <w:r w:rsidR="007E095C">
        <w:t xml:space="preserve"> interrupted when the border </w:t>
      </w:r>
      <w:r w:rsidR="00FB0438">
        <w:t xml:space="preserve">was </w:t>
      </w:r>
      <w:r w:rsidR="007E095C">
        <w:t>closed</w:t>
      </w:r>
      <w:r w:rsidR="00FB0438">
        <w:t xml:space="preserve"> in Spring 2020. In the Philippines, a man gave up his search for an open bite clinic </w:t>
      </w:r>
      <w:r>
        <w:t xml:space="preserve">in the town he travelled to </w:t>
      </w:r>
      <w:r w:rsidR="00FB0438">
        <w:t>and went back to his village</w:t>
      </w:r>
      <w:ins w:id="526" w:author="Katie Hampson" w:date="2022-01-10T17:11:00Z">
        <w:r w:rsidR="00006BAF">
          <w:t xml:space="preserve">, </w:t>
        </w:r>
        <w:commentRangeStart w:id="527"/>
        <w:r w:rsidR="00006BAF">
          <w:t>where he subsequently developed rabies and died</w:t>
        </w:r>
        <w:commentRangeEnd w:id="527"/>
        <w:r w:rsidR="00006BAF">
          <w:rPr>
            <w:rStyle w:val="CommentReference"/>
          </w:rPr>
          <w:commentReference w:id="527"/>
        </w:r>
      </w:ins>
      <w:r w:rsidR="00FB0438">
        <w:t xml:space="preserve">. </w:t>
      </w:r>
      <w:r w:rsidR="00FB0438" w:rsidRPr="004A5A37">
        <w:t xml:space="preserve">In Uganda, </w:t>
      </w:r>
      <w:r w:rsidR="00A916B1">
        <w:t>“the l</w:t>
      </w:r>
      <w:r w:rsidR="00A916B1" w:rsidRPr="00A916B1">
        <w:t xml:space="preserve">ack of resources [for </w:t>
      </w:r>
      <w:r w:rsidR="007475A6">
        <w:t>dog vaccination</w:t>
      </w:r>
      <w:r w:rsidR="00A916B1" w:rsidRPr="00A916B1">
        <w:t>] has always been a problem</w:t>
      </w:r>
      <w:r w:rsidR="00A916B1">
        <w:t xml:space="preserve">, </w:t>
      </w:r>
      <w:r w:rsidR="004A5A37" w:rsidRPr="004A5A37">
        <w:t>but nothing has contributed to the escalation</w:t>
      </w:r>
      <w:r w:rsidR="004A5A37">
        <w:t xml:space="preserve"> </w:t>
      </w:r>
      <w:r w:rsidR="004A5A37" w:rsidRPr="004A5A37">
        <w:t>of the rabies problem like COVID-19</w:t>
      </w:r>
      <w:r w:rsidR="00A916B1">
        <w:t>”</w:t>
      </w:r>
      <w:r w:rsidR="004A5A37" w:rsidRPr="004A5A37">
        <w:t xml:space="preserve"> and the </w:t>
      </w:r>
      <w:r w:rsidR="00093AD6">
        <w:t>doubling of the cost of dog vaccines</w:t>
      </w:r>
      <w:r w:rsidR="004A5A37" w:rsidRPr="004A5A37">
        <w:t xml:space="preserve"> that</w:t>
      </w:r>
      <w:r w:rsidR="004A5A37">
        <w:t xml:space="preserve"> </w:t>
      </w:r>
      <w:r w:rsidR="004A5A37" w:rsidRPr="004A5A37">
        <w:t>followed. Since December 2020, a human fatality and recurrent</w:t>
      </w:r>
      <w:r w:rsidR="004A5A37">
        <w:t xml:space="preserve"> </w:t>
      </w:r>
      <w:r w:rsidR="004A5A37" w:rsidRPr="004A5A37">
        <w:t>canine rabies outbreaks have been ascribed to suspended dog</w:t>
      </w:r>
      <w:r w:rsidR="004A5A37">
        <w:t xml:space="preserve"> </w:t>
      </w:r>
      <w:r w:rsidR="004A5A37" w:rsidRPr="004A5A37">
        <w:t>vaccinations.</w:t>
      </w:r>
      <w:r w:rsidR="00ED079B">
        <w:t xml:space="preserve"> </w:t>
      </w:r>
      <w:r w:rsidR="007475A6">
        <w:t>Similar reports came from</w:t>
      </w:r>
      <w:r w:rsidR="00ED079B">
        <w:t xml:space="preserve"> </w:t>
      </w:r>
      <w:r w:rsidR="00187C37" w:rsidRPr="00187C37">
        <w:t>Tanzania</w:t>
      </w:r>
      <w:r w:rsidR="00ED079B">
        <w:t xml:space="preserve">, where </w:t>
      </w:r>
      <w:r w:rsidR="007475A6">
        <w:t>no dog vaccines were available to respond to</w:t>
      </w:r>
      <w:r w:rsidR="00ED079B">
        <w:t xml:space="preserve"> a sudden rise in dog rabies cases. </w:t>
      </w:r>
    </w:p>
    <w:p w14:paraId="5D049E20" w14:textId="77777777" w:rsidR="00AE487C" w:rsidRDefault="00AE487C" w:rsidP="00AE487C">
      <w:pPr>
        <w:pStyle w:val="Heading2"/>
        <w:tabs>
          <w:tab w:val="clear" w:pos="567"/>
          <w:tab w:val="num" w:pos="540"/>
        </w:tabs>
        <w:ind w:left="540" w:hanging="540"/>
      </w:pPr>
      <w:r>
        <w:t>Changes in the Dog Population and Human-Dog Interaction</w:t>
      </w:r>
      <w:r w:rsidR="00737A9B">
        <w:t>s</w:t>
      </w:r>
    </w:p>
    <w:p w14:paraId="15331C7A" w14:textId="4937660D" w:rsidR="00F276FF" w:rsidRPr="009B39B0" w:rsidRDefault="00041B2E" w:rsidP="00AE487C">
      <w:pPr>
        <w:rPr>
          <w:sz w:val="22"/>
          <w:lang w:val="en-GB"/>
          <w:rPrChange w:id="528" w:author="Katie Hampson" w:date="2022-01-10T17:15:00Z">
            <w:rPr/>
          </w:rPrChange>
        </w:rPr>
      </w:pPr>
      <w:del w:id="529" w:author="Katie Hampson" w:date="2022-01-10T17:13:00Z">
        <w:r w:rsidRPr="003660E4" w:rsidDel="009B39B0">
          <w:rPr>
            <w:highlight w:val="yellow"/>
          </w:rPr>
          <w:delText>Fi</w:delText>
        </w:r>
        <w:r w:rsidR="00F276FF" w:rsidRPr="003660E4" w:rsidDel="009B39B0">
          <w:rPr>
            <w:highlight w:val="yellow"/>
          </w:rPr>
          <w:delText xml:space="preserve">gure </w:delText>
        </w:r>
        <w:r w:rsidR="00146B30" w:rsidDel="009B39B0">
          <w:rPr>
            <w:highlight w:val="yellow"/>
          </w:rPr>
          <w:delText>4</w:delText>
        </w:r>
        <w:r w:rsidR="00F276FF" w:rsidRPr="003660E4" w:rsidDel="009B39B0">
          <w:rPr>
            <w:highlight w:val="yellow"/>
          </w:rPr>
          <w:delText xml:space="preserve"> A-B-C</w:delText>
        </w:r>
      </w:del>
      <w:ins w:id="530" w:author="Katie Hampson" w:date="2022-01-10T17:13:00Z">
        <w:r w:rsidR="00006BAF" w:rsidRPr="00C646C9">
          <w:rPr>
            <w:b/>
            <w:bCs/>
            <w:sz w:val="22"/>
            <w:highlight w:val="yellow"/>
          </w:rPr>
          <w:t xml:space="preserve">Figure </w:t>
        </w:r>
        <w:r w:rsidR="009B39B0">
          <w:rPr>
            <w:b/>
            <w:bCs/>
            <w:sz w:val="22"/>
            <w:highlight w:val="yellow"/>
          </w:rPr>
          <w:t>4</w:t>
        </w:r>
        <w:r w:rsidR="00006BAF">
          <w:rPr>
            <w:b/>
            <w:bCs/>
            <w:sz w:val="22"/>
            <w:highlight w:val="yellow"/>
          </w:rPr>
          <w:t>.</w:t>
        </w:r>
        <w:r w:rsidR="00006BAF" w:rsidRPr="00C646C9">
          <w:rPr>
            <w:b/>
            <w:bCs/>
            <w:sz w:val="22"/>
            <w:highlight w:val="yellow"/>
          </w:rPr>
          <w:t xml:space="preserve"> </w:t>
        </w:r>
        <w:r w:rsidR="009B39B0">
          <w:rPr>
            <w:b/>
            <w:bCs/>
            <w:sz w:val="22"/>
            <w:highlight w:val="yellow"/>
          </w:rPr>
          <w:t>Changes in dog populations</w:t>
        </w:r>
      </w:ins>
      <w:ins w:id="531" w:author="Katie Hampson" w:date="2022-01-10T17:14:00Z">
        <w:r w:rsidR="009B39B0">
          <w:rPr>
            <w:b/>
            <w:bCs/>
            <w:sz w:val="22"/>
            <w:highlight w:val="yellow"/>
          </w:rPr>
          <w:t xml:space="preserve"> during the pandemic</w:t>
        </w:r>
      </w:ins>
      <w:ins w:id="532" w:author="Katie Hampson" w:date="2022-01-10T17:13:00Z">
        <w:r w:rsidR="00006BAF" w:rsidRPr="00C646C9">
          <w:rPr>
            <w:b/>
            <w:bCs/>
            <w:sz w:val="22"/>
            <w:highlight w:val="yellow"/>
          </w:rPr>
          <w:t>.</w:t>
        </w:r>
        <w:r w:rsidR="00006BAF" w:rsidRPr="00C646C9">
          <w:rPr>
            <w:sz w:val="22"/>
            <w:highlight w:val="yellow"/>
          </w:rPr>
          <w:t xml:space="preserve"> </w:t>
        </w:r>
        <w:r w:rsidR="00006BAF">
          <w:rPr>
            <w:sz w:val="22"/>
            <w:highlight w:val="yellow"/>
          </w:rPr>
          <w:t>R</w:t>
        </w:r>
      </w:ins>
      <w:ins w:id="533" w:author="Katie Hampson" w:date="2022-01-10T17:14:00Z">
        <w:r w:rsidR="009B39B0">
          <w:rPr>
            <w:sz w:val="22"/>
            <w:highlight w:val="yellow"/>
          </w:rPr>
          <w:t xml:space="preserve">espondants reports of changes to </w:t>
        </w:r>
      </w:ins>
      <w:ins w:id="534" w:author="Katie Hampson" w:date="2022-01-10T17:13:00Z">
        <w:r w:rsidR="00006BAF" w:rsidRPr="00C646C9">
          <w:rPr>
            <w:sz w:val="22"/>
            <w:highlight w:val="yellow"/>
          </w:rPr>
          <w:t xml:space="preserve">A) </w:t>
        </w:r>
      </w:ins>
      <w:ins w:id="535" w:author="Katie Hampson" w:date="2022-01-10T17:14:00Z">
        <w:r w:rsidR="009B39B0">
          <w:rPr>
            <w:sz w:val="22"/>
            <w:highlight w:val="yellow"/>
            <w:lang w:val="en-GB"/>
          </w:rPr>
          <w:t>free-roaming dog populations and behaviour</w:t>
        </w:r>
      </w:ins>
      <w:ins w:id="536" w:author="Katie Hampson" w:date="2022-01-10T17:13:00Z">
        <w:r w:rsidR="00006BAF" w:rsidRPr="00C646C9">
          <w:rPr>
            <w:sz w:val="22"/>
            <w:highlight w:val="yellow"/>
            <w:lang w:val="en-GB"/>
          </w:rPr>
          <w:t xml:space="preserve">, B) </w:t>
        </w:r>
      </w:ins>
      <w:ins w:id="537" w:author="Katie Hampson" w:date="2022-01-10T17:14:00Z">
        <w:r w:rsidR="009B39B0">
          <w:rPr>
            <w:sz w:val="22"/>
            <w:highlight w:val="yellow"/>
            <w:lang w:val="en-GB"/>
          </w:rPr>
          <w:t>human-dog interactions</w:t>
        </w:r>
      </w:ins>
      <w:ins w:id="538" w:author="Katie Hampson" w:date="2022-01-10T17:13:00Z">
        <w:r w:rsidR="00006BAF">
          <w:rPr>
            <w:sz w:val="22"/>
            <w:highlight w:val="yellow"/>
            <w:lang w:val="en-GB"/>
          </w:rPr>
          <w:t xml:space="preserve">, </w:t>
        </w:r>
      </w:ins>
      <w:ins w:id="539" w:author="Katie Hampson" w:date="2022-01-10T17:14:00Z">
        <w:r w:rsidR="009B39B0">
          <w:rPr>
            <w:sz w:val="22"/>
            <w:highlight w:val="yellow"/>
            <w:lang w:val="en-GB"/>
          </w:rPr>
          <w:t xml:space="preserve">and </w:t>
        </w:r>
      </w:ins>
      <w:ins w:id="540" w:author="Katie Hampson" w:date="2022-01-10T17:13:00Z">
        <w:r w:rsidR="00006BAF" w:rsidRPr="00C646C9">
          <w:rPr>
            <w:sz w:val="22"/>
            <w:highlight w:val="yellow"/>
            <w:lang w:val="en-GB"/>
          </w:rPr>
          <w:t xml:space="preserve">C) </w:t>
        </w:r>
      </w:ins>
      <w:ins w:id="541" w:author="Katie Hampson" w:date="2022-01-10T17:14:00Z">
        <w:r w:rsidR="009B39B0">
          <w:rPr>
            <w:sz w:val="22"/>
            <w:highlight w:val="yellow"/>
            <w:lang w:val="en-GB"/>
          </w:rPr>
          <w:t xml:space="preserve">media </w:t>
        </w:r>
      </w:ins>
      <w:ins w:id="542" w:author="Katie Hampson" w:date="2022-01-10T17:15:00Z">
        <w:r w:rsidR="009B39B0">
          <w:rPr>
            <w:sz w:val="22"/>
            <w:highlight w:val="yellow"/>
            <w:lang w:val="en-GB"/>
          </w:rPr>
          <w:t>reporting on dogs</w:t>
        </w:r>
      </w:ins>
      <w:ins w:id="543" w:author="Katie Hampson" w:date="2022-01-10T17:13:00Z">
        <w:r w:rsidR="00006BAF" w:rsidRPr="00ED5CC1">
          <w:rPr>
            <w:sz w:val="22"/>
            <w:highlight w:val="yellow"/>
            <w:lang w:val="en-GB"/>
          </w:rPr>
          <w:t xml:space="preserve">. Bars are shaded according to responses by country, with endemic countries shaded red, countries with rabies control in-progress in orange and countries that are free from dog-mediated rabies in blue. </w:t>
        </w:r>
      </w:ins>
    </w:p>
    <w:p w14:paraId="64D8288B" w14:textId="1EFF956D" w:rsidR="00AE487C" w:rsidRPr="00AA2CC8" w:rsidRDefault="00AE487C" w:rsidP="00AE487C">
      <w:r>
        <w:t xml:space="preserve">About one-third of respondents – </w:t>
      </w:r>
      <w:r w:rsidR="009D431A">
        <w:t xml:space="preserve">across all </w:t>
      </w:r>
      <w:r w:rsidR="009D431A" w:rsidRPr="00AA2CC8">
        <w:t>country categories</w:t>
      </w:r>
      <w:r w:rsidRPr="00AA2CC8">
        <w:t xml:space="preserve"> – </w:t>
      </w:r>
      <w:r w:rsidR="00737A9B">
        <w:t>reported</w:t>
      </w:r>
      <w:r w:rsidRPr="00AA2CC8">
        <w:t xml:space="preserve"> increase</w:t>
      </w:r>
      <w:r w:rsidR="00737A9B">
        <w:t>d</w:t>
      </w:r>
      <w:r w:rsidRPr="00AA2CC8">
        <w:t xml:space="preserve"> number</w:t>
      </w:r>
      <w:r w:rsidR="00737A9B">
        <w:t>s</w:t>
      </w:r>
      <w:r w:rsidRPr="00AA2CC8">
        <w:t xml:space="preserve"> of dogs (n=32, 39%)</w:t>
      </w:r>
      <w:r w:rsidR="009D431A" w:rsidRPr="00AA2CC8">
        <w:t xml:space="preserve"> </w:t>
      </w:r>
      <w:r w:rsidRPr="00AA2CC8">
        <w:t>and a worsening of their health (n=29, 35%)</w:t>
      </w:r>
      <w:r w:rsidR="001E140A" w:rsidRPr="00AA2CC8">
        <w:t xml:space="preserve"> </w:t>
      </w:r>
      <w:r w:rsidR="001E140A" w:rsidRPr="003660E4">
        <w:rPr>
          <w:highlight w:val="yellow"/>
        </w:rPr>
        <w:t xml:space="preserve">(Figure </w:t>
      </w:r>
      <w:r w:rsidR="00146B30">
        <w:rPr>
          <w:highlight w:val="yellow"/>
        </w:rPr>
        <w:t>4</w:t>
      </w:r>
      <w:r w:rsidR="001E140A" w:rsidRPr="003660E4">
        <w:rPr>
          <w:highlight w:val="yellow"/>
        </w:rPr>
        <w:t>A)</w:t>
      </w:r>
      <w:r w:rsidRPr="003660E4">
        <w:rPr>
          <w:highlight w:val="yellow"/>
        </w:rPr>
        <w:t>.</w:t>
      </w:r>
      <w:r w:rsidRPr="00AA2CC8">
        <w:t xml:space="preserve"> Several </w:t>
      </w:r>
      <w:r w:rsidR="009D431A" w:rsidRPr="00AA2CC8">
        <w:t>added</w:t>
      </w:r>
      <w:r w:rsidRPr="00AA2CC8">
        <w:t xml:space="preserve"> that, due to the shortage of food from eateries and </w:t>
      </w:r>
      <w:r w:rsidR="00737A9B">
        <w:t>people who feed dogs in the community staying at home</w:t>
      </w:r>
      <w:r w:rsidRPr="00AA2CC8">
        <w:t xml:space="preserve">, </w:t>
      </w:r>
      <w:r w:rsidR="00E57C65" w:rsidRPr="00AA2CC8">
        <w:t xml:space="preserve">some </w:t>
      </w:r>
      <w:r w:rsidRPr="00AA2CC8">
        <w:t xml:space="preserve">community dogs became feral, formed </w:t>
      </w:r>
      <w:del w:id="544" w:author="Katie Hampson" w:date="2022-01-10T17:15:00Z">
        <w:r w:rsidR="00E57C65" w:rsidRPr="00AA2CC8" w:rsidDel="009B39B0">
          <w:delText xml:space="preserve">large </w:delText>
        </w:r>
      </w:del>
      <w:r w:rsidRPr="00AA2CC8">
        <w:t xml:space="preserve">packs, and expanded their </w:t>
      </w:r>
      <w:r w:rsidR="00C8244D" w:rsidRPr="00AA2CC8">
        <w:t>range</w:t>
      </w:r>
      <w:r w:rsidRPr="00AA2CC8">
        <w:t xml:space="preserve">. Another third (n=24, 29%) observed no changes. </w:t>
      </w:r>
      <w:r w:rsidR="00F731EA" w:rsidRPr="00AA2CC8">
        <w:t>Some</w:t>
      </w:r>
      <w:r w:rsidRPr="00AA2CC8">
        <w:t xml:space="preserve"> respondents reported a decrease in the dog population (n=16, 20%) – particularly in in-progress countries – and increased dog aggressiveness (n=13, 16%). </w:t>
      </w:r>
      <w:r w:rsidR="00F731EA" w:rsidRPr="00AA2CC8">
        <w:t>This trend was</w:t>
      </w:r>
      <w:r w:rsidR="00C8244D" w:rsidRPr="00AA2CC8">
        <w:t xml:space="preserve"> </w:t>
      </w:r>
      <w:r w:rsidR="00C8244D" w:rsidRPr="00AA2CC8">
        <w:lastRenderedPageBreak/>
        <w:t xml:space="preserve">explained as a result of starvation, lower reproductive rates, and dog owners </w:t>
      </w:r>
      <w:del w:id="545" w:author="Katie Hampson" w:date="2022-01-10T17:16:00Z">
        <w:r w:rsidR="00C8244D" w:rsidRPr="00AA2CC8" w:rsidDel="009B39B0">
          <w:delText xml:space="preserve">keeping </w:delText>
        </w:r>
      </w:del>
      <w:ins w:id="546" w:author="Katie Hampson" w:date="2022-01-10T17:16:00Z">
        <w:r w:rsidR="009B39B0">
          <w:t>restraining</w:t>
        </w:r>
        <w:r w:rsidR="009B39B0" w:rsidRPr="00AA2CC8">
          <w:t xml:space="preserve"> </w:t>
        </w:r>
      </w:ins>
      <w:r w:rsidR="00C8244D" w:rsidRPr="00AA2CC8">
        <w:t xml:space="preserve">their free-roaming dogs </w:t>
      </w:r>
      <w:r w:rsidR="00F731EA" w:rsidRPr="00AA2CC8">
        <w:t xml:space="preserve">at home </w:t>
      </w:r>
      <w:del w:id="547" w:author="Katie Hampson" w:date="2022-01-10T17:16:00Z">
        <w:r w:rsidR="00F731EA" w:rsidRPr="00AA2CC8" w:rsidDel="009B39B0">
          <w:delText xml:space="preserve">with them </w:delText>
        </w:r>
      </w:del>
      <w:r w:rsidR="00F731EA" w:rsidRPr="00AA2CC8">
        <w:t>during lockdowns</w:t>
      </w:r>
      <w:r w:rsidR="00C8244D" w:rsidRPr="00AA2CC8">
        <w:t xml:space="preserve">. </w:t>
      </w:r>
      <w:r w:rsidRPr="00AA2CC8">
        <w:t xml:space="preserve"> </w:t>
      </w:r>
    </w:p>
    <w:p w14:paraId="53984D7D" w14:textId="7447B947" w:rsidR="00AE487C" w:rsidRPr="00AA2CC8" w:rsidRDefault="00B709E0" w:rsidP="00AE487C">
      <w:r w:rsidRPr="00AA2CC8">
        <w:t>Regarding</w:t>
      </w:r>
      <w:r w:rsidR="00AE487C" w:rsidRPr="00AA2CC8">
        <w:t xml:space="preserve"> people’s interactions with dogs</w:t>
      </w:r>
      <w:r w:rsidR="00146B30">
        <w:t>,</w:t>
      </w:r>
      <w:r w:rsidR="001E140A" w:rsidRPr="00AA2CC8">
        <w:t xml:space="preserve"> </w:t>
      </w:r>
      <w:r w:rsidR="00A65AD1">
        <w:t>most</w:t>
      </w:r>
      <w:r w:rsidR="00AE487C" w:rsidRPr="00AA2CC8">
        <w:t xml:space="preserve"> respondents (n=48, 59%) noticed an increase in dog abandonment, </w:t>
      </w:r>
      <w:r w:rsidR="00A65AD1">
        <w:t>from</w:t>
      </w:r>
      <w:r w:rsidR="00AE487C" w:rsidRPr="00AA2CC8">
        <w:t xml:space="preserve"> financial constraints caused by pandemic-driven job loss and fear of animals spreading COVID-19</w:t>
      </w:r>
      <w:del w:id="548" w:author="Katie Hampson" w:date="2022-01-10T17:16:00Z">
        <w:r w:rsidR="00AE487C" w:rsidRPr="00AA2CC8" w:rsidDel="009B39B0">
          <w:delText>, in equal measure</w:delText>
        </w:r>
      </w:del>
      <w:r w:rsidR="00146B30">
        <w:t xml:space="preserve"> </w:t>
      </w:r>
      <w:r w:rsidR="00146B30" w:rsidRPr="003660E4">
        <w:rPr>
          <w:highlight w:val="yellow"/>
        </w:rPr>
        <w:t xml:space="preserve">(Figure </w:t>
      </w:r>
      <w:r w:rsidR="00146B30">
        <w:rPr>
          <w:highlight w:val="yellow"/>
        </w:rPr>
        <w:t>4</w:t>
      </w:r>
      <w:r w:rsidR="00146B30" w:rsidRPr="003660E4">
        <w:rPr>
          <w:highlight w:val="yellow"/>
        </w:rPr>
        <w:t>B)</w:t>
      </w:r>
      <w:r w:rsidR="00AE487C" w:rsidRPr="00AA2CC8">
        <w:t>. Other reasons for abandonment were natural calamities affecting dog owners</w:t>
      </w:r>
      <w:r w:rsidR="00041B2E">
        <w:t xml:space="preserve"> (e.g., typhoons and floods)</w:t>
      </w:r>
      <w:r w:rsidR="00AE487C" w:rsidRPr="00AA2CC8">
        <w:t xml:space="preserve">, behavioral changes in pet dogs during lockdowns, and the sudden departure of expatriates who have not been able to return to their posts as fast as initially believed. In this latter case, dogs were easily adopted locally because they were </w:t>
      </w:r>
      <w:r w:rsidR="00F731EA" w:rsidRPr="00AA2CC8">
        <w:t xml:space="preserve">usually </w:t>
      </w:r>
      <w:r w:rsidR="00AE487C" w:rsidRPr="00AA2CC8">
        <w:t xml:space="preserve">pedigree dogs. No matter the reason, increased abandonment was observed especially in endemic countries. One-third (n=27, 33%) of participants reported a </w:t>
      </w:r>
      <w:r w:rsidR="00F731EA" w:rsidRPr="00AA2CC8">
        <w:t>rise</w:t>
      </w:r>
      <w:r w:rsidR="00AE487C" w:rsidRPr="00AA2CC8">
        <w:t xml:space="preserve"> in complaints about the presence of free-roaming dogs and subsequent requests </w:t>
      </w:r>
      <w:del w:id="549" w:author="Katie Hampson" w:date="2022-01-10T17:18:00Z">
        <w:r w:rsidR="00AE487C" w:rsidRPr="00AA2CC8" w:rsidDel="009B39B0">
          <w:delText xml:space="preserve">of </w:delText>
        </w:r>
      </w:del>
      <w:ins w:id="550" w:author="Katie Hampson" w:date="2022-01-10T17:18:00Z">
        <w:r w:rsidR="009B39B0">
          <w:t>for</w:t>
        </w:r>
        <w:r w:rsidR="009B39B0" w:rsidRPr="00AA2CC8">
          <w:t xml:space="preserve"> </w:t>
        </w:r>
      </w:ins>
      <w:r w:rsidR="00AE487C" w:rsidRPr="00AA2CC8">
        <w:t>intervention</w:t>
      </w:r>
      <w:ins w:id="551" w:author="Katie Hampson" w:date="2022-01-10T17:18:00Z">
        <w:r w:rsidR="000010B0">
          <w:t>s</w:t>
        </w:r>
      </w:ins>
      <w:r w:rsidR="00AE487C" w:rsidRPr="00AA2CC8">
        <w:t xml:space="preserve"> (e.g., </w:t>
      </w:r>
      <w:r w:rsidR="00C93CE4" w:rsidRPr="00AA2CC8">
        <w:t xml:space="preserve">sterilization, </w:t>
      </w:r>
      <w:r w:rsidR="00AE487C" w:rsidRPr="00AA2CC8">
        <w:t xml:space="preserve">removal, </w:t>
      </w:r>
      <w:r w:rsidR="00C93CE4" w:rsidRPr="00AA2CC8">
        <w:t>culling</w:t>
      </w:r>
      <w:r w:rsidR="00AE487C" w:rsidRPr="00AA2CC8">
        <w:t xml:space="preserve">, etc.) </w:t>
      </w:r>
      <w:r w:rsidR="00F731EA" w:rsidRPr="00AA2CC8">
        <w:t xml:space="preserve">to local authorities. </w:t>
      </w:r>
      <w:r w:rsidR="00AE487C" w:rsidRPr="00AA2CC8">
        <w:t>Another third (n=2</w:t>
      </w:r>
      <w:r w:rsidR="00957344" w:rsidRPr="00AA2CC8">
        <w:t>0</w:t>
      </w:r>
      <w:r w:rsidR="00AE487C" w:rsidRPr="00AA2CC8">
        <w:t>, 2</w:t>
      </w:r>
      <w:r w:rsidR="00957344" w:rsidRPr="00AA2CC8">
        <w:t>4</w:t>
      </w:r>
      <w:r w:rsidR="00AE487C" w:rsidRPr="00AA2CC8">
        <w:t xml:space="preserve">%) noticed, on the contrary, an increase in people feeding </w:t>
      </w:r>
      <w:r w:rsidR="00F731EA" w:rsidRPr="00AA2CC8">
        <w:t>free-roaming dogs</w:t>
      </w:r>
      <w:r w:rsidR="00AE487C" w:rsidRPr="00AA2CC8">
        <w:t>, out of personal initiative or persuasion from the government, religious organizations, or animal welfare associations, especially in</w:t>
      </w:r>
      <w:r w:rsidR="00A65AD1">
        <w:t xml:space="preserve"> </w:t>
      </w:r>
      <w:r w:rsidR="00AE487C" w:rsidRPr="00AA2CC8">
        <w:t xml:space="preserve">urban areas of South Asia. </w:t>
      </w:r>
      <w:r w:rsidR="00465AC6" w:rsidRPr="00AA2CC8">
        <w:t xml:space="preserve">Nevertheless, </w:t>
      </w:r>
      <w:r w:rsidR="00A65AD1">
        <w:t>one</w:t>
      </w:r>
      <w:r w:rsidR="00465AC6" w:rsidRPr="00AA2CC8">
        <w:t xml:space="preserve"> respondent commented that “dogs are worshipped, so people feed them, but that’s all they do</w:t>
      </w:r>
      <w:r w:rsidR="00D83750" w:rsidRPr="00AA2CC8">
        <w:t>.</w:t>
      </w:r>
      <w:r w:rsidR="00465AC6" w:rsidRPr="00AA2CC8">
        <w:t>”</w:t>
      </w:r>
      <w:r w:rsidR="00B07C85" w:rsidRPr="00AA2CC8">
        <w:t xml:space="preserve"> </w:t>
      </w:r>
      <w:r w:rsidR="00AE487C" w:rsidRPr="00AA2CC8">
        <w:t>Several respondents</w:t>
      </w:r>
      <w:r w:rsidR="00EE5212" w:rsidRPr="00AA2CC8">
        <w:t xml:space="preserve">, across all country categories, </w:t>
      </w:r>
      <w:r w:rsidR="00AE487C" w:rsidRPr="00AA2CC8">
        <w:t xml:space="preserve">observed </w:t>
      </w:r>
      <w:r w:rsidRPr="00AA2CC8">
        <w:t>increased</w:t>
      </w:r>
      <w:r w:rsidR="00AE487C" w:rsidRPr="00AA2CC8">
        <w:t xml:space="preserve"> dog adoption and some expressed their concern about the possibility of this resulting in high abandonment in future. In </w:t>
      </w:r>
      <w:r w:rsidR="00A65AD1">
        <w:t>one</w:t>
      </w:r>
      <w:r w:rsidR="00AE487C" w:rsidRPr="00AA2CC8">
        <w:t xml:space="preserve"> </w:t>
      </w:r>
      <w:r w:rsidR="005F0D91" w:rsidRPr="00AA2CC8">
        <w:t xml:space="preserve">European </w:t>
      </w:r>
      <w:r w:rsidR="00AE487C" w:rsidRPr="00AA2CC8">
        <w:t xml:space="preserve">rabies-free country, illegal import of dogs was particularly high in 2020, probably because of the increased </w:t>
      </w:r>
      <w:del w:id="552" w:author="Katie Hampson" w:date="2022-01-10T17:20:00Z">
        <w:r w:rsidR="00F731EA" w:rsidRPr="00AA2CC8" w:rsidDel="000010B0">
          <w:delText xml:space="preserve">international </w:delText>
        </w:r>
      </w:del>
      <w:r w:rsidR="00AE487C" w:rsidRPr="00AA2CC8">
        <w:t xml:space="preserve">demand </w:t>
      </w:r>
      <w:r w:rsidRPr="00AA2CC8">
        <w:t>for</w:t>
      </w:r>
      <w:r w:rsidR="00AE487C" w:rsidRPr="00AA2CC8">
        <w:t xml:space="preserve"> dogs to buy or adopt. </w:t>
      </w:r>
      <w:r w:rsidR="00A65AD1">
        <w:t>While in one</w:t>
      </w:r>
      <w:r w:rsidR="00AE487C" w:rsidRPr="00AA2CC8">
        <w:t xml:space="preserve"> endemic country, a respondent mentioned an increase in dog meat consumption. </w:t>
      </w:r>
    </w:p>
    <w:p w14:paraId="14E18AF5" w14:textId="4DA2346A" w:rsidR="00AE487C" w:rsidRPr="00AE487C" w:rsidRDefault="00AE487C" w:rsidP="00085561">
      <w:r w:rsidRPr="00AA2CC8">
        <w:t xml:space="preserve">The question about how the media reported free-roaming dogs during the pandemic revealed </w:t>
      </w:r>
      <w:r w:rsidR="00A65AD1">
        <w:t xml:space="preserve">divergent responses </w:t>
      </w:r>
      <w:r w:rsidR="001E140A" w:rsidRPr="003660E4">
        <w:rPr>
          <w:highlight w:val="yellow"/>
        </w:rPr>
        <w:t xml:space="preserve">(Figure </w:t>
      </w:r>
      <w:r w:rsidR="00146B30">
        <w:rPr>
          <w:highlight w:val="yellow"/>
        </w:rPr>
        <w:t>4</w:t>
      </w:r>
      <w:r w:rsidR="001E140A" w:rsidRPr="003660E4">
        <w:rPr>
          <w:highlight w:val="yellow"/>
        </w:rPr>
        <w:t>C)</w:t>
      </w:r>
      <w:r w:rsidRPr="003660E4">
        <w:rPr>
          <w:highlight w:val="yellow"/>
        </w:rPr>
        <w:t>.</w:t>
      </w:r>
      <w:r w:rsidRPr="00AA2CC8">
        <w:t xml:space="preserve"> Ha</w:t>
      </w:r>
      <w:r>
        <w:t>lf (n=4</w:t>
      </w:r>
      <w:r w:rsidR="00957344">
        <w:t>1</w:t>
      </w:r>
      <w:r>
        <w:t xml:space="preserve">) of respondents noticed no changes. The other half observed, in </w:t>
      </w:r>
      <w:r w:rsidR="00EE5212">
        <w:t xml:space="preserve">almost </w:t>
      </w:r>
      <w:r>
        <w:t xml:space="preserve">equal measure, more cases of cruelty towards dogs (n=14, 17%), </w:t>
      </w:r>
      <w:r w:rsidR="00957344">
        <w:t>more attacks</w:t>
      </w:r>
      <w:ins w:id="553" w:author="Katie Hampson" w:date="2022-01-10T17:20:00Z">
        <w:r w:rsidR="000010B0">
          <w:t xml:space="preserve"> by dogs</w:t>
        </w:r>
      </w:ins>
      <w:r w:rsidR="00957344">
        <w:t xml:space="preserve"> on humans (n=12, 15%),</w:t>
      </w:r>
      <w:r w:rsidR="00957344" w:rsidRPr="00957344">
        <w:t xml:space="preserve"> </w:t>
      </w:r>
      <w:r w:rsidR="00A65AD1">
        <w:t xml:space="preserve">and </w:t>
      </w:r>
      <w:r w:rsidR="00957344">
        <w:t xml:space="preserve">on livestock (n=10, 12%), and </w:t>
      </w:r>
      <w:r w:rsidR="009062A7">
        <w:t>a more caring attitude</w:t>
      </w:r>
      <w:r>
        <w:t xml:space="preserve"> towards dogs (n=1</w:t>
      </w:r>
      <w:r w:rsidR="00957344">
        <w:t>0</w:t>
      </w:r>
      <w:r>
        <w:t xml:space="preserve">, </w:t>
      </w:r>
      <w:r w:rsidR="00957344">
        <w:t>12</w:t>
      </w:r>
      <w:r>
        <w:t xml:space="preserve">%). </w:t>
      </w:r>
      <w:r w:rsidR="00EE5212">
        <w:t xml:space="preserve">Attacks on humans and livestock </w:t>
      </w:r>
      <w:r w:rsidR="009062A7">
        <w:t xml:space="preserve">occasionally </w:t>
      </w:r>
      <w:r w:rsidR="00EE5212">
        <w:t xml:space="preserve">triggered frustration and </w:t>
      </w:r>
      <w:r w:rsidR="00C8244D">
        <w:t>retaliatory measures against dogs.</w:t>
      </w:r>
      <w:r w:rsidR="00B96C71">
        <w:t xml:space="preserve"> One respondent remarked </w:t>
      </w:r>
      <w:ins w:id="554" w:author="Katie Hampson" w:date="2022-01-10T17:20:00Z">
        <w:r w:rsidR="000010B0">
          <w:t xml:space="preserve">on </w:t>
        </w:r>
      </w:ins>
      <w:r w:rsidR="00B96C71">
        <w:t xml:space="preserve">the key role played in their country by the media in keeping public attention to rabies high, but also pointed out the importance, and the struggle, of maintaining engagement despite emerging issues, such as anti-microbial resistance. </w:t>
      </w:r>
    </w:p>
    <w:bookmarkEnd w:id="219"/>
    <w:p w14:paraId="2B9C849D" w14:textId="77777777" w:rsidR="00E83991" w:rsidRDefault="004A155A" w:rsidP="00E83991">
      <w:pPr>
        <w:pStyle w:val="Heading1"/>
        <w:tabs>
          <w:tab w:val="left" w:pos="567"/>
        </w:tabs>
        <w:rPr>
          <w:bCs/>
        </w:rPr>
      </w:pPr>
      <w:r w:rsidRPr="00850DCF">
        <w:rPr>
          <w:bCs/>
        </w:rPr>
        <w:t>Discuss</w:t>
      </w:r>
      <w:r w:rsidR="00E83991">
        <w:rPr>
          <w:bCs/>
        </w:rPr>
        <w:t>ion</w:t>
      </w:r>
    </w:p>
    <w:p w14:paraId="2E9849F0" w14:textId="77777777" w:rsidR="003B249D" w:rsidRDefault="00041AA7" w:rsidP="003B249D">
      <w:r>
        <w:t>T</w:t>
      </w:r>
      <w:r w:rsidR="00587B2B">
        <w:t xml:space="preserve">his study explored how the first year of the COVID-19 pandemic affected </w:t>
      </w:r>
      <w:r>
        <w:t>canine rabies control</w:t>
      </w:r>
      <w:r w:rsidR="00587B2B">
        <w:t xml:space="preserve"> and dog-mediated human rabies elimination efforts in 48 countries</w:t>
      </w:r>
      <w:r>
        <w:t>, mostly in Asia and Africa</w:t>
      </w:r>
      <w:r w:rsidR="00587B2B">
        <w:t xml:space="preserve">. </w:t>
      </w:r>
      <w:r w:rsidR="003B249D">
        <w:t>Given the</w:t>
      </w:r>
      <w:r w:rsidR="00587B2B">
        <w:t xml:space="preserve"> broad range of issues, </w:t>
      </w:r>
      <w:r w:rsidR="00FA7A7D">
        <w:t>and</w:t>
      </w:r>
      <w:r w:rsidR="00587B2B">
        <w:t xml:space="preserve"> the descriptive nature of</w:t>
      </w:r>
      <w:r w:rsidR="00FA7A7D">
        <w:t xml:space="preserve"> the</w:t>
      </w:r>
      <w:r w:rsidR="00587B2B">
        <w:t xml:space="preserve"> data, </w:t>
      </w:r>
      <w:r w:rsidR="003C36E6">
        <w:t xml:space="preserve">we </w:t>
      </w:r>
      <w:r w:rsidR="00612575">
        <w:t xml:space="preserve">summarize and </w:t>
      </w:r>
      <w:r w:rsidR="003B249D">
        <w:t xml:space="preserve">discuss </w:t>
      </w:r>
      <w:r w:rsidR="00FA7A7D">
        <w:t xml:space="preserve">our </w:t>
      </w:r>
      <w:r w:rsidR="003B249D">
        <w:t>key findings through the exposition of three</w:t>
      </w:r>
      <w:r w:rsidR="00612575">
        <w:t xml:space="preserve"> overarching themes identified </w:t>
      </w:r>
      <w:r w:rsidR="000F5077">
        <w:t>during data analysis</w:t>
      </w:r>
      <w:r w:rsidR="00612575">
        <w:t xml:space="preserve">. </w:t>
      </w:r>
      <w:r>
        <w:t xml:space="preserve">Our aim is to reflect </w:t>
      </w:r>
      <w:r w:rsidR="00C82AFB">
        <w:t>and share</w:t>
      </w:r>
      <w:r w:rsidR="00FA7A7D">
        <w:t xml:space="preserve"> </w:t>
      </w:r>
      <w:r w:rsidR="00C82AFB">
        <w:t xml:space="preserve">ideas </w:t>
      </w:r>
      <w:r>
        <w:t xml:space="preserve">on how the experience of the pandemic can </w:t>
      </w:r>
      <w:r w:rsidR="00FA7A7D">
        <w:t xml:space="preserve">support </w:t>
      </w:r>
      <w:r>
        <w:t>rabies stakeholders</w:t>
      </w:r>
      <w:r w:rsidR="006E4121">
        <w:t xml:space="preserve"> </w:t>
      </w:r>
      <w:r w:rsidR="00FA7A7D">
        <w:t xml:space="preserve">to </w:t>
      </w:r>
      <w:r w:rsidR="006E4121">
        <w:t xml:space="preserve">improve their strategy to </w:t>
      </w:r>
      <w:r w:rsidR="00FA7A7D">
        <w:t xml:space="preserve">be </w:t>
      </w:r>
      <w:r w:rsidR="006E4121">
        <w:t>more efficient, resilient, and sustainable in the next phase of the pandemic and beyond</w:t>
      </w:r>
      <w:r w:rsidR="0059765E">
        <w:rPr>
          <w:rStyle w:val="FootnoteReference"/>
        </w:rPr>
        <w:footnoteReference w:id="16"/>
      </w:r>
      <w:r w:rsidR="006E4121">
        <w:t xml:space="preserve">. </w:t>
      </w:r>
    </w:p>
    <w:p w14:paraId="235939EE" w14:textId="77777777" w:rsidR="00612575" w:rsidRDefault="00C534BC" w:rsidP="00C534BC">
      <w:pPr>
        <w:pStyle w:val="Heading2"/>
        <w:tabs>
          <w:tab w:val="clear" w:pos="567"/>
          <w:tab w:val="clear" w:pos="837"/>
          <w:tab w:val="num" w:pos="540"/>
        </w:tabs>
        <w:ind w:left="540" w:hanging="540"/>
      </w:pPr>
      <w:r>
        <w:t xml:space="preserve">Rabies Does Not </w:t>
      </w:r>
      <w:r w:rsidR="00295D82">
        <w:t>Circulate</w:t>
      </w:r>
      <w:r>
        <w:t xml:space="preserve"> in a Bubble</w:t>
      </w:r>
    </w:p>
    <w:p w14:paraId="31102CB7" w14:textId="77777777" w:rsidR="00FB10EE" w:rsidRDefault="0031705C" w:rsidP="00FB10EE">
      <w:r>
        <w:lastRenderedPageBreak/>
        <w:t xml:space="preserve">The impact of the pandemic </w:t>
      </w:r>
      <w:r w:rsidR="002A7534">
        <w:t>across different</w:t>
      </w:r>
      <w:r>
        <w:t xml:space="preserve"> components of </w:t>
      </w:r>
      <w:r w:rsidR="003272C1">
        <w:t>rabies control</w:t>
      </w:r>
      <w:r>
        <w:t xml:space="preserve"> </w:t>
      </w:r>
      <w:r w:rsidR="00BB3436">
        <w:t>show</w:t>
      </w:r>
      <w:r w:rsidR="003272C1">
        <w:t>s</w:t>
      </w:r>
      <w:r w:rsidR="00BB3436">
        <w:t xml:space="preserve"> how </w:t>
      </w:r>
      <w:r w:rsidR="002A7534">
        <w:t>integrated</w:t>
      </w:r>
      <w:r w:rsidR="00BB3436">
        <w:t xml:space="preserve"> the One Health approach to rabies </w:t>
      </w:r>
      <w:r w:rsidR="009311DC">
        <w:t>must be</w:t>
      </w:r>
      <w:r w:rsidR="0096311D">
        <w:t xml:space="preserve"> to be</w:t>
      </w:r>
      <w:r w:rsidR="00BB3436">
        <w:t xml:space="preserve"> effective</w:t>
      </w:r>
      <w:r w:rsidR="009311DC">
        <w:t>. Yet, it also shows</w:t>
      </w:r>
      <w:r w:rsidR="006D7C34">
        <w:t xml:space="preserve"> how this invariabl</w:t>
      </w:r>
      <w:r w:rsidR="009311DC">
        <w:t>y</w:t>
      </w:r>
      <w:r w:rsidR="006D7C34">
        <w:t xml:space="preserve"> makes </w:t>
      </w:r>
      <w:r w:rsidR="009311DC">
        <w:t xml:space="preserve">the strategy </w:t>
      </w:r>
      <w:r w:rsidR="006D7C34">
        <w:t>vulnerable</w:t>
      </w:r>
      <w:r w:rsidR="009311DC">
        <w:t xml:space="preserve"> to </w:t>
      </w:r>
      <w:r w:rsidR="00FA39E6">
        <w:t xml:space="preserve">social, political, economic, </w:t>
      </w:r>
      <w:r w:rsidR="003272C1">
        <w:t xml:space="preserve">and </w:t>
      </w:r>
      <w:r w:rsidR="00FA39E6">
        <w:t>ecologic</w:t>
      </w:r>
      <w:r w:rsidR="00BF011C">
        <w:t>al</w:t>
      </w:r>
      <w:r w:rsidR="00FA39E6">
        <w:t xml:space="preserve"> </w:t>
      </w:r>
      <w:r w:rsidR="009311DC">
        <w:t>changes</w:t>
      </w:r>
      <w:r w:rsidR="00BF011C">
        <w:t xml:space="preserve">. </w:t>
      </w:r>
    </w:p>
    <w:p w14:paraId="5490265F" w14:textId="230C3A53" w:rsidR="00A06415" w:rsidRDefault="00EE1E0D" w:rsidP="00FB10EE">
      <w:r>
        <w:t>The</w:t>
      </w:r>
      <w:r w:rsidR="00A06415">
        <w:t xml:space="preserve"> first indicator of </w:t>
      </w:r>
      <w:r w:rsidR="007D709A">
        <w:t>this</w:t>
      </w:r>
      <w:r w:rsidR="00A06415">
        <w:t xml:space="preserve"> </w:t>
      </w:r>
      <w:r w:rsidR="007D709A">
        <w:t xml:space="preserve">interconnectedness is the fact that – especially with regards to </w:t>
      </w:r>
      <w:r w:rsidR="002A7534">
        <w:t>dog vaccination</w:t>
      </w:r>
      <w:r w:rsidR="007D709A">
        <w:t xml:space="preserve"> and surveillance – </w:t>
      </w:r>
      <w:del w:id="555" w:author="Katie Hampson" w:date="2022-01-10T17:22:00Z">
        <w:r w:rsidR="0061147E" w:rsidDel="000010B0">
          <w:delText>the</w:delText>
        </w:r>
        <w:r w:rsidR="007D709A" w:rsidDel="000010B0">
          <w:delText xml:space="preserve"> </w:delText>
        </w:r>
      </w:del>
      <w:r w:rsidR="002A7534">
        <w:t xml:space="preserve">multiple </w:t>
      </w:r>
      <w:r w:rsidR="007D709A">
        <w:t xml:space="preserve">co-occurring reasons </w:t>
      </w:r>
      <w:del w:id="556" w:author="Katie Hampson" w:date="2022-01-10T17:22:00Z">
        <w:r w:rsidR="0061147E" w:rsidDel="000010B0">
          <w:delText xml:space="preserve">that </w:delText>
        </w:r>
      </w:del>
      <w:r w:rsidR="002A7534">
        <w:t xml:space="preserve">caused their </w:t>
      </w:r>
      <w:r w:rsidR="007D709A">
        <w:t>disrupt</w:t>
      </w:r>
      <w:r w:rsidR="002A7534">
        <w:t>ion</w:t>
      </w:r>
      <w:r w:rsidR="007D709A">
        <w:t xml:space="preserve"> during the first year of the pandemic. This demonstrate</w:t>
      </w:r>
      <w:r w:rsidR="0061147E">
        <w:t>s how crucial a</w:t>
      </w:r>
      <w:r w:rsidR="003272C1">
        <w:t xml:space="preserve">n integrated, </w:t>
      </w:r>
      <w:r w:rsidR="0061147E">
        <w:t xml:space="preserve">whole-of-society approach </w:t>
      </w:r>
      <w:r w:rsidR="003272C1">
        <w:t>to rabies</w:t>
      </w:r>
      <w:r w:rsidR="002A7534">
        <w:t xml:space="preserve"> is</w:t>
      </w:r>
      <w:r w:rsidR="00C53AD6">
        <w:t xml:space="preserve">, </w:t>
      </w:r>
      <w:r w:rsidR="002A7534">
        <w:t>needing</w:t>
      </w:r>
      <w:r w:rsidR="00C53AD6">
        <w:t xml:space="preserve"> </w:t>
      </w:r>
      <w:ins w:id="557" w:author="Katie Hampson" w:date="2022-01-10T17:22:00Z">
        <w:r w:rsidR="000010B0">
          <w:t xml:space="preserve">active </w:t>
        </w:r>
      </w:ins>
      <w:del w:id="558" w:author="Katie Hampson" w:date="2022-01-10T17:22:00Z">
        <w:r w:rsidR="00C53AD6" w:rsidDel="000010B0">
          <w:delText xml:space="preserve">constant </w:delText>
        </w:r>
      </w:del>
      <w:r w:rsidR="00C53AD6">
        <w:t>engage</w:t>
      </w:r>
      <w:r w:rsidR="002A7534">
        <w:t>ment</w:t>
      </w:r>
      <w:r w:rsidR="00C53AD6">
        <w:t xml:space="preserve"> with all relevant stakeholders</w:t>
      </w:r>
      <w:r w:rsidR="0061147E">
        <w:t xml:space="preserve">. </w:t>
      </w:r>
    </w:p>
    <w:p w14:paraId="391CE5B3" w14:textId="77777777" w:rsidR="002A7534" w:rsidRDefault="00746A7D" w:rsidP="00FB10EE">
      <w:r>
        <w:t xml:space="preserve">The way </w:t>
      </w:r>
      <w:r w:rsidR="00BF011C">
        <w:t>COVID-19</w:t>
      </w:r>
      <w:r>
        <w:t xml:space="preserve"> </w:t>
      </w:r>
      <w:r w:rsidR="00BF011C">
        <w:t>has influenced</w:t>
      </w:r>
      <w:r>
        <w:t xml:space="preserve"> the human-dog relationship</w:t>
      </w:r>
      <w:r w:rsidR="00894792">
        <w:t xml:space="preserve"> (not only in surveyed countries, but around the world</w:t>
      </w:r>
      <w:r w:rsidR="0059765E">
        <w:rPr>
          <w:rStyle w:val="FootnoteReference"/>
        </w:rPr>
        <w:footnoteReference w:id="17"/>
      </w:r>
      <w:r w:rsidR="00894792">
        <w:t>)</w:t>
      </w:r>
      <w:r w:rsidR="00881448">
        <w:t xml:space="preserve">, and </w:t>
      </w:r>
      <w:r w:rsidR="00464997">
        <w:t xml:space="preserve">both </w:t>
      </w:r>
      <w:r w:rsidR="00881448">
        <w:t>short- and medium-</w:t>
      </w:r>
      <w:r w:rsidR="002A7534">
        <w:t>term</w:t>
      </w:r>
      <w:r w:rsidR="00881448">
        <w:t xml:space="preserve"> </w:t>
      </w:r>
      <w:r w:rsidR="002A7534">
        <w:t>impact</w:t>
      </w:r>
      <w:r w:rsidR="00881448">
        <w:t>s</w:t>
      </w:r>
      <w:r w:rsidR="0061147E">
        <w:t xml:space="preserve"> </w:t>
      </w:r>
      <w:r w:rsidR="00881448">
        <w:t xml:space="preserve">on rabies transmission and control </w:t>
      </w:r>
      <w:r w:rsidR="00C53AD6">
        <w:t>that this</w:t>
      </w:r>
      <w:r w:rsidR="00881448">
        <w:t xml:space="preserve"> </w:t>
      </w:r>
      <w:r w:rsidR="00C53AD6">
        <w:t>could</w:t>
      </w:r>
      <w:r w:rsidR="00881448">
        <w:t xml:space="preserve"> have,</w:t>
      </w:r>
      <w:r>
        <w:t xml:space="preserve"> </w:t>
      </w:r>
      <w:r w:rsidR="00881448">
        <w:t xml:space="preserve">provides a </w:t>
      </w:r>
      <w:r w:rsidR="0061147E">
        <w:t>further</w:t>
      </w:r>
      <w:r w:rsidR="00881448">
        <w:t xml:space="preserve"> example</w:t>
      </w:r>
      <w:r w:rsidR="00BF011C">
        <w:t xml:space="preserve">. </w:t>
      </w:r>
      <w:r w:rsidR="00894792">
        <w:t>D</w:t>
      </w:r>
      <w:r w:rsidR="00BF011C">
        <w:t xml:space="preserve">uring the first year of the pandemic, free-roaming dogs </w:t>
      </w:r>
      <w:r w:rsidR="002A7534">
        <w:t>likely increased</w:t>
      </w:r>
      <w:r w:rsidR="00041B2E">
        <w:t>, mainly due to</w:t>
      </w:r>
      <w:r w:rsidR="00E159D7">
        <w:t xml:space="preserve"> </w:t>
      </w:r>
      <w:r w:rsidR="00804690">
        <w:t xml:space="preserve">abandonment – </w:t>
      </w:r>
      <w:r w:rsidR="00041B2E">
        <w:t>because of</w:t>
      </w:r>
      <w:r w:rsidR="00804690">
        <w:t xml:space="preserve"> </w:t>
      </w:r>
      <w:r w:rsidR="004F2594">
        <w:t>decreased family income</w:t>
      </w:r>
      <w:r w:rsidR="00804690">
        <w:t xml:space="preserve">, </w:t>
      </w:r>
      <w:r w:rsidR="004F2594">
        <w:t xml:space="preserve">misconceptions about </w:t>
      </w:r>
      <w:r w:rsidR="002A7534">
        <w:t xml:space="preserve">animal transmission </w:t>
      </w:r>
      <w:r w:rsidR="00E159D7">
        <w:t xml:space="preserve">(widely </w:t>
      </w:r>
      <w:r w:rsidR="002A7534">
        <w:t>documented early in</w:t>
      </w:r>
      <w:r w:rsidR="00E159D7">
        <w:t xml:space="preserve"> the pandemic</w:t>
      </w:r>
      <w:r w:rsidR="0059765E">
        <w:rPr>
          <w:rStyle w:val="FootnoteReference"/>
        </w:rPr>
        <w:footnoteReference w:id="18"/>
      </w:r>
      <w:r w:rsidR="00E159D7">
        <w:t>)</w:t>
      </w:r>
      <w:r w:rsidR="004F2594">
        <w:t xml:space="preserve">, behavioral issues </w:t>
      </w:r>
      <w:r w:rsidR="00FB3487">
        <w:t>in “lockdown dogs”</w:t>
      </w:r>
      <w:r w:rsidR="00E159D7">
        <w:t xml:space="preserve"> (mainly studied in the Global North</w:t>
      </w:r>
      <w:r w:rsidR="0059765E" w:rsidRPr="00694FA2">
        <w:rPr>
          <w:rStyle w:val="FootnoteReference"/>
        </w:rPr>
        <w:footnoteReference w:id="19"/>
      </w:r>
      <w:r w:rsidR="00057D2E" w:rsidRPr="00694FA2">
        <w:rPr>
          <w:vertAlign w:val="superscript"/>
        </w:rPr>
        <w:t>,</w:t>
      </w:r>
      <w:r w:rsidR="00057D2E">
        <w:rPr>
          <w:rStyle w:val="FootnoteReference"/>
        </w:rPr>
        <w:footnoteReference w:id="20"/>
      </w:r>
      <w:r w:rsidR="00E159D7">
        <w:t>)</w:t>
      </w:r>
      <w:r w:rsidR="004E3B22">
        <w:t>, and natural calamities affecting dog owners</w:t>
      </w:r>
      <w:r w:rsidR="00874C6E">
        <w:t xml:space="preserve">. </w:t>
      </w:r>
    </w:p>
    <w:p w14:paraId="24A4E00B" w14:textId="52590CB5" w:rsidR="00874C6E" w:rsidRDefault="00874C6E" w:rsidP="00FB10EE">
      <w:r>
        <w:t>Surveillance data</w:t>
      </w:r>
      <w:r w:rsidR="000A2310">
        <w:t xml:space="preserve"> </w:t>
      </w:r>
      <w:r>
        <w:t xml:space="preserve">indicate </w:t>
      </w:r>
      <w:r w:rsidR="00464997">
        <w:t>reduced</w:t>
      </w:r>
      <w:r>
        <w:t xml:space="preserve"> animal bites and human rabies cases, which </w:t>
      </w:r>
      <w:r w:rsidR="00464997">
        <w:t>may</w:t>
      </w:r>
      <w:r>
        <w:t xml:space="preserve"> be explained by decreased contact between people and free-roaming dogs during lockdowns and school closures.</w:t>
      </w:r>
      <w:r w:rsidR="00161878">
        <w:t xml:space="preserve"> </w:t>
      </w:r>
      <w:r>
        <w:t xml:space="preserve">Nevertheless, </w:t>
      </w:r>
      <w:r w:rsidR="00295D82">
        <w:t>an</w:t>
      </w:r>
      <w:r>
        <w:t xml:space="preserve"> alternative explanation </w:t>
      </w:r>
      <w:r w:rsidR="00295D82">
        <w:t xml:space="preserve">is </w:t>
      </w:r>
      <w:r>
        <w:t>of under-reporting</w:t>
      </w:r>
      <w:r w:rsidR="00161878">
        <w:t xml:space="preserve">, </w:t>
      </w:r>
      <w:r w:rsidR="00295D82">
        <w:t>which</w:t>
      </w:r>
      <w:r w:rsidR="00161878">
        <w:t xml:space="preserve"> would be consistent with literature reporting increase</w:t>
      </w:r>
      <w:r w:rsidR="00464997">
        <w:t>d</w:t>
      </w:r>
      <w:r w:rsidR="00161878">
        <w:t xml:space="preserve"> dog bites – </w:t>
      </w:r>
      <w:commentRangeStart w:id="559"/>
      <w:commentRangeStart w:id="560"/>
      <w:r w:rsidR="00161878">
        <w:t xml:space="preserve">especially in the pediatric population </w:t>
      </w:r>
      <w:r w:rsidR="00C10013">
        <w:t>–</w:t>
      </w:r>
      <w:r w:rsidR="00161878">
        <w:t xml:space="preserve"> </w:t>
      </w:r>
      <w:r w:rsidR="00C10013">
        <w:t>since the beginning of the pandemic and especially during lockdowns</w:t>
      </w:r>
      <w:r w:rsidR="00C10013" w:rsidRPr="00C10013">
        <w:rPr>
          <w:rStyle w:val="FootnoteReference"/>
        </w:rPr>
        <w:footnoteReference w:id="21"/>
      </w:r>
      <w:r w:rsidR="00C10013" w:rsidRPr="00C10013">
        <w:rPr>
          <w:vertAlign w:val="superscript"/>
        </w:rPr>
        <w:t>,</w:t>
      </w:r>
      <w:r w:rsidR="00C10013" w:rsidRPr="00C10013">
        <w:rPr>
          <w:rStyle w:val="FootnoteReference"/>
        </w:rPr>
        <w:footnoteReference w:id="22"/>
      </w:r>
      <w:r w:rsidR="00C10013" w:rsidRPr="00C10013">
        <w:rPr>
          <w:vertAlign w:val="superscript"/>
        </w:rPr>
        <w:t>,</w:t>
      </w:r>
      <w:r w:rsidR="00C10013" w:rsidRPr="00C10013">
        <w:rPr>
          <w:rStyle w:val="FootnoteReference"/>
        </w:rPr>
        <w:footnoteReference w:id="23"/>
      </w:r>
      <w:r w:rsidR="00C10013" w:rsidRPr="00C10013">
        <w:rPr>
          <w:vertAlign w:val="superscript"/>
        </w:rPr>
        <w:t>,</w:t>
      </w:r>
      <w:r w:rsidR="00C10013">
        <w:rPr>
          <w:rStyle w:val="FootnoteReference"/>
        </w:rPr>
        <w:footnoteReference w:id="24"/>
      </w:r>
      <w:r w:rsidR="00807F39">
        <w:t xml:space="preserve">. </w:t>
      </w:r>
      <w:commentRangeEnd w:id="559"/>
      <w:r w:rsidR="00464997">
        <w:rPr>
          <w:rStyle w:val="CommentReference"/>
        </w:rPr>
        <w:commentReference w:id="559"/>
      </w:r>
      <w:commentRangeEnd w:id="560"/>
      <w:r w:rsidR="00D14BDB">
        <w:rPr>
          <w:rStyle w:val="CommentReference"/>
        </w:rPr>
        <w:commentReference w:id="560"/>
      </w:r>
      <w:r w:rsidR="00807F39">
        <w:t xml:space="preserve">If this </w:t>
      </w:r>
      <w:r w:rsidR="000A2310">
        <w:t xml:space="preserve">is the case, </w:t>
      </w:r>
      <w:del w:id="561" w:author="Katie Hampson" w:date="2022-01-10T17:24:00Z">
        <w:r w:rsidR="000A2310" w:rsidDel="008C2342">
          <w:delText xml:space="preserve">the </w:delText>
        </w:r>
        <w:r w:rsidR="00EE724C" w:rsidDel="008C2342">
          <w:delText xml:space="preserve">bite </w:delText>
        </w:r>
        <w:r w:rsidR="000A2310" w:rsidDel="008C2342">
          <w:delText>cases</w:delText>
        </w:r>
      </w:del>
      <w:ins w:id="562" w:author="Katie Hampson" w:date="2022-01-10T17:25:00Z">
        <w:r w:rsidR="008C2342">
          <w:t>bites</w:t>
        </w:r>
      </w:ins>
      <w:r w:rsidR="000A2310">
        <w:t xml:space="preserve"> </w:t>
      </w:r>
      <w:del w:id="563" w:author="Katie Hampson" w:date="2022-01-10T17:24:00Z">
        <w:r w:rsidR="000A2310" w:rsidDel="008C2342">
          <w:delText xml:space="preserve">missed </w:delText>
        </w:r>
      </w:del>
      <w:ins w:id="564" w:author="Katie Hampson" w:date="2022-01-10T17:24:00Z">
        <w:r w:rsidR="008C2342">
          <w:t>not captured</w:t>
        </w:r>
        <w:r w:rsidR="008C2342">
          <w:t xml:space="preserve"> </w:t>
        </w:r>
      </w:ins>
      <w:r w:rsidR="00003BF3">
        <w:t xml:space="preserve">by surveillance in 2020 are likely to have </w:t>
      </w:r>
      <w:r w:rsidR="00C10013">
        <w:t xml:space="preserve">mainly </w:t>
      </w:r>
      <w:r w:rsidR="00003BF3">
        <w:t>occurred among those who could not spend lockdown periods indoor</w:t>
      </w:r>
      <w:r w:rsidR="00835839">
        <w:t>s</w:t>
      </w:r>
      <w:r w:rsidR="00003BF3">
        <w:t xml:space="preserve"> (e.g.</w:t>
      </w:r>
      <w:r w:rsidR="00EE1E0D">
        <w:t>,</w:t>
      </w:r>
      <w:r w:rsidR="00003BF3">
        <w:t xml:space="preserve"> people living in the streets, in</w:t>
      </w:r>
      <w:r w:rsidR="00A43C69">
        <w:t xml:space="preserve"> informal settlements, in itinerant pastoralist communities, etc.) </w:t>
      </w:r>
      <w:r w:rsidR="00835839">
        <w:t>or</w:t>
      </w:r>
      <w:r w:rsidR="00A43C69">
        <w:t xml:space="preserve"> who live in remote </w:t>
      </w:r>
      <w:r w:rsidR="00835839">
        <w:t>or</w:t>
      </w:r>
      <w:r w:rsidR="00A43C69">
        <w:t xml:space="preserve"> rural areas</w:t>
      </w:r>
      <w:r w:rsidR="00835839">
        <w:t xml:space="preserve"> with poorer access to health care</w:t>
      </w:r>
      <w:r w:rsidR="00A43C69">
        <w:t>.</w:t>
      </w:r>
      <w:r w:rsidR="00A26CD1">
        <w:t xml:space="preserve"> If</w:t>
      </w:r>
      <w:r w:rsidR="00E46788">
        <w:t>, as feared by some</w:t>
      </w:r>
      <w:r w:rsidR="00E46788" w:rsidRPr="00694FA2">
        <w:rPr>
          <w:rStyle w:val="FootnoteReference"/>
        </w:rPr>
        <w:footnoteReference w:id="25"/>
      </w:r>
      <w:r w:rsidR="00057D2E" w:rsidRPr="00694FA2">
        <w:rPr>
          <w:vertAlign w:val="superscript"/>
        </w:rPr>
        <w:t>,</w:t>
      </w:r>
      <w:r w:rsidR="00057D2E" w:rsidRPr="00694FA2">
        <w:rPr>
          <w:rStyle w:val="FootnoteReference"/>
        </w:rPr>
        <w:footnoteReference w:id="26"/>
      </w:r>
      <w:r w:rsidR="00E46788" w:rsidRPr="00694FA2">
        <w:rPr>
          <w:vertAlign w:val="superscript"/>
        </w:rPr>
        <w:t>,</w:t>
      </w:r>
      <w:r w:rsidR="00694FA2">
        <w:rPr>
          <w:rStyle w:val="FootnoteReference"/>
        </w:rPr>
        <w:footnoteReference w:id="27"/>
      </w:r>
      <w:r w:rsidR="00694FA2">
        <w:t>,</w:t>
      </w:r>
      <w:r w:rsidR="00A26CD1">
        <w:t xml:space="preserve"> dog abandonment </w:t>
      </w:r>
      <w:r w:rsidR="00F212F8">
        <w:t>will increase</w:t>
      </w:r>
      <w:r w:rsidR="00A26CD1">
        <w:t xml:space="preserve"> post-COVID-19</w:t>
      </w:r>
      <w:r w:rsidR="00E46788">
        <w:t xml:space="preserve"> </w:t>
      </w:r>
      <w:r w:rsidR="00835839">
        <w:t>there may be</w:t>
      </w:r>
      <w:r w:rsidR="002F05C8">
        <w:t xml:space="preserve"> </w:t>
      </w:r>
      <w:r w:rsidR="00835839">
        <w:t xml:space="preserve">increased </w:t>
      </w:r>
      <w:r w:rsidR="002F05C8">
        <w:t>risk</w:t>
      </w:r>
      <w:r w:rsidR="00835839">
        <w:t>s</w:t>
      </w:r>
      <w:r w:rsidR="002F05C8">
        <w:t xml:space="preserve"> of </w:t>
      </w:r>
      <w:r w:rsidR="00835839">
        <w:t>bites</w:t>
      </w:r>
      <w:r w:rsidR="002F05C8">
        <w:t xml:space="preserve"> and</w:t>
      </w:r>
      <w:r w:rsidR="00E01186">
        <w:t xml:space="preserve"> </w:t>
      </w:r>
      <w:del w:id="565" w:author="Katie Hampson" w:date="2022-01-10T17:25:00Z">
        <w:r w:rsidR="00E01186" w:rsidDel="008C2342">
          <w:delText>possible</w:delText>
        </w:r>
        <w:r w:rsidR="002F05C8" w:rsidDel="008C2342">
          <w:delText xml:space="preserve"> rabies</w:delText>
        </w:r>
        <w:r w:rsidR="00835839" w:rsidDel="008C2342">
          <w:delText xml:space="preserve"> exposure</w:delText>
        </w:r>
        <w:r w:rsidR="00E01186" w:rsidDel="008C2342">
          <w:delText xml:space="preserve"> where the virus is circulating</w:delText>
        </w:r>
        <w:r w:rsidR="00835839" w:rsidDel="008C2342">
          <w:delText xml:space="preserve">, </w:delText>
        </w:r>
      </w:del>
      <w:r w:rsidR="00835839">
        <w:t>particularly where dog vaccinations have discontinued</w:t>
      </w:r>
      <w:ins w:id="566" w:author="Katie Hampson" w:date="2022-01-10T17:25:00Z">
        <w:r w:rsidR="008C2342">
          <w:t xml:space="preserve">, </w:t>
        </w:r>
      </w:ins>
      <w:ins w:id="567" w:author="Katie Hampson" w:date="2022-01-10T17:26:00Z">
        <w:r w:rsidR="008C2342">
          <w:t>increased</w:t>
        </w:r>
      </w:ins>
      <w:ins w:id="568" w:author="Katie Hampson" w:date="2022-01-10T17:25:00Z">
        <w:r w:rsidR="008C2342">
          <w:t xml:space="preserve"> rabies exposure</w:t>
        </w:r>
      </w:ins>
      <w:ins w:id="569" w:author="Katie Hampson" w:date="2022-01-10T17:26:00Z">
        <w:r w:rsidR="008C2342">
          <w:t>s</w:t>
        </w:r>
      </w:ins>
      <w:r w:rsidR="00B07099">
        <w:t xml:space="preserve">. </w:t>
      </w:r>
    </w:p>
    <w:p w14:paraId="6433BB91" w14:textId="77777777" w:rsidR="009749E5" w:rsidRDefault="009749E5" w:rsidP="00FB10EE">
      <w:r>
        <w:t xml:space="preserve">The </w:t>
      </w:r>
      <w:r w:rsidR="00A43C69">
        <w:t>growing dog population</w:t>
      </w:r>
      <w:r>
        <w:t xml:space="preserve"> </w:t>
      </w:r>
      <w:r w:rsidR="00C22DC9">
        <w:t xml:space="preserve">trend </w:t>
      </w:r>
      <w:r>
        <w:t>mainly observed in endemic countries has worrisome implications for the near future</w:t>
      </w:r>
      <w:r w:rsidR="00C22DC9">
        <w:t xml:space="preserve">. In a post-COVID-19 scenario, when countries will have competing priorities and limited financial resources, it is to be expected that </w:t>
      </w:r>
      <w:r w:rsidR="00835839">
        <w:t>dog vaccination</w:t>
      </w:r>
      <w:r w:rsidR="00C22DC9">
        <w:t xml:space="preserve"> will not </w:t>
      </w:r>
      <w:r w:rsidR="00BD2781">
        <w:t xml:space="preserve">receive necessary </w:t>
      </w:r>
      <w:r w:rsidR="00BD2781">
        <w:lastRenderedPageBreak/>
        <w:t>attention</w:t>
      </w:r>
      <w:r w:rsidR="002F05C8">
        <w:t>. Additionally,</w:t>
      </w:r>
      <w:r w:rsidR="00BD2781">
        <w:t xml:space="preserve"> </w:t>
      </w:r>
      <w:r w:rsidR="00835839">
        <w:t>ineffective approaches that are perceived to be cheap and fast</w:t>
      </w:r>
      <w:r w:rsidR="002F05C8">
        <w:t xml:space="preserve">, such as dog culling, </w:t>
      </w:r>
      <w:r w:rsidR="00835839">
        <w:t>may increase</w:t>
      </w:r>
      <w:r w:rsidR="00BD2781">
        <w:t xml:space="preserve">. In some endemic countries, dog culling was already performed </w:t>
      </w:r>
      <w:r w:rsidR="00684C19">
        <w:t xml:space="preserve">(routinely or sporadically) </w:t>
      </w:r>
      <w:r w:rsidR="00BD2781">
        <w:t xml:space="preserve">before </w:t>
      </w:r>
      <w:r w:rsidR="00684C19">
        <w:t xml:space="preserve">COVID-19 and, during the pandemic, </w:t>
      </w:r>
      <w:r w:rsidR="00835839">
        <w:t xml:space="preserve">further </w:t>
      </w:r>
      <w:r w:rsidR="00684C19">
        <w:t xml:space="preserve">requests </w:t>
      </w:r>
      <w:r w:rsidR="00835839">
        <w:t>were reported</w:t>
      </w:r>
      <w:r w:rsidR="00BD2781">
        <w:t xml:space="preserve">. </w:t>
      </w:r>
      <w:r w:rsidR="00835839">
        <w:t>Increasing numbers of</w:t>
      </w:r>
      <w:r w:rsidR="004D483A">
        <w:t xml:space="preserve"> hard-to-catch </w:t>
      </w:r>
      <w:r w:rsidR="00835839">
        <w:t xml:space="preserve">unowned </w:t>
      </w:r>
      <w:r w:rsidR="004D483A">
        <w:t xml:space="preserve">dogs </w:t>
      </w:r>
      <w:r w:rsidR="00835839">
        <w:t>will only make</w:t>
      </w:r>
      <w:r w:rsidR="00E8466A">
        <w:t xml:space="preserve"> vaccination efforts more time-consuming and expensive. </w:t>
      </w:r>
      <w:r w:rsidR="00D86917">
        <w:t>M</w:t>
      </w:r>
      <w:r w:rsidR="00A26CD1">
        <w:t xml:space="preserve">any communities </w:t>
      </w:r>
      <w:r w:rsidR="00D86917">
        <w:t xml:space="preserve">in rabies endemic areas also </w:t>
      </w:r>
      <w:r w:rsidR="00A26CD1">
        <w:t xml:space="preserve">depend on livestock for their </w:t>
      </w:r>
      <w:r w:rsidR="00613117">
        <w:t>livelihood</w:t>
      </w:r>
      <w:r w:rsidR="00D86917">
        <w:t>s</w:t>
      </w:r>
      <w:r w:rsidR="00A26CD1">
        <w:t xml:space="preserve">. </w:t>
      </w:r>
      <w:r w:rsidR="00295D82">
        <w:t>If</w:t>
      </w:r>
      <w:r w:rsidR="00295D82" w:rsidRPr="00B01E5B">
        <w:t xml:space="preserve"> </w:t>
      </w:r>
      <w:r w:rsidR="00295D82">
        <w:t xml:space="preserve">dog attacks on livestock have increased during the pandemic, </w:t>
      </w:r>
      <w:r w:rsidR="00F212F8">
        <w:t xml:space="preserve">people’s perception of dogs </w:t>
      </w:r>
      <w:r w:rsidR="00613117">
        <w:t xml:space="preserve">and dog-related issues, including rabies control, may </w:t>
      </w:r>
      <w:r w:rsidR="00295D82">
        <w:t>also be affected</w:t>
      </w:r>
      <w:r w:rsidR="00613117">
        <w:t xml:space="preserve">. </w:t>
      </w:r>
    </w:p>
    <w:p w14:paraId="2FAFA502" w14:textId="77777777" w:rsidR="00804690" w:rsidRDefault="00F212F8" w:rsidP="00FB10EE">
      <w:r>
        <w:t xml:space="preserve">As </w:t>
      </w:r>
      <w:r w:rsidR="00E01186">
        <w:t>exemplified</w:t>
      </w:r>
      <w:r w:rsidR="00E5249E">
        <w:t xml:space="preserve"> by </w:t>
      </w:r>
      <w:r>
        <w:t>the</w:t>
      </w:r>
      <w:r w:rsidR="005F0D91">
        <w:t xml:space="preserve"> </w:t>
      </w:r>
      <w:r w:rsidR="00295D82">
        <w:t xml:space="preserve">transboundary </w:t>
      </w:r>
      <w:r w:rsidR="005F0D91">
        <w:t>movement of rabid dogs across the</w:t>
      </w:r>
      <w:r>
        <w:t xml:space="preserve"> Bhutan</w:t>
      </w:r>
      <w:r w:rsidR="005F0D91">
        <w:t>ese-Indian border and the increased illegal import of dogs in Sweden</w:t>
      </w:r>
      <w:r w:rsidR="00E01186">
        <w:t xml:space="preserve"> in early 2020</w:t>
      </w:r>
      <w:r w:rsidR="005F0D91">
        <w:t xml:space="preserve">, </w:t>
      </w:r>
      <w:r w:rsidR="00295D82">
        <w:t>countries cannot work alone towards</w:t>
      </w:r>
      <w:r w:rsidR="005F0D91">
        <w:t xml:space="preserve"> </w:t>
      </w:r>
      <w:r w:rsidR="00BE7FAA">
        <w:t xml:space="preserve">dog rabies control and elimination. </w:t>
      </w:r>
      <w:r w:rsidR="00295D82">
        <w:t>K</w:t>
      </w:r>
      <w:r w:rsidR="007513FE">
        <w:t xml:space="preserve">ey areas for future </w:t>
      </w:r>
      <w:r w:rsidR="00223694">
        <w:t xml:space="preserve">collaboration that emerged </w:t>
      </w:r>
      <w:r w:rsidR="007513FE">
        <w:t xml:space="preserve">from this study are cross-border </w:t>
      </w:r>
      <w:r w:rsidR="00295D82">
        <w:t>dog vaccination</w:t>
      </w:r>
      <w:r w:rsidR="007513FE">
        <w:t xml:space="preserve"> programs</w:t>
      </w:r>
      <w:r w:rsidR="00E5249E">
        <w:rPr>
          <w:rStyle w:val="FootnoteReference"/>
        </w:rPr>
        <w:footnoteReference w:id="28"/>
      </w:r>
      <w:r w:rsidR="00B96C71">
        <w:t xml:space="preserve"> –acknowledg</w:t>
      </w:r>
      <w:r w:rsidR="00295D82">
        <w:t>ing</w:t>
      </w:r>
      <w:r w:rsidR="00B96C71">
        <w:t xml:space="preserve"> rabies as a border security issue – </w:t>
      </w:r>
      <w:r w:rsidR="007513FE">
        <w:t>and sharing of dog and human vaccines between neighboring states</w:t>
      </w:r>
      <w:r w:rsidR="00E5249E">
        <w:t xml:space="preserve"> during emergenc</w:t>
      </w:r>
      <w:r w:rsidR="00295D82">
        <w:t>i</w:t>
      </w:r>
      <w:r w:rsidR="00E5249E">
        <w:t>es</w:t>
      </w:r>
      <w:r w:rsidR="007513FE">
        <w:t xml:space="preserve">. </w:t>
      </w:r>
    </w:p>
    <w:p w14:paraId="005A16D2" w14:textId="77777777" w:rsidR="00C534BC" w:rsidRDefault="00A50A38" w:rsidP="00C534BC">
      <w:pPr>
        <w:pStyle w:val="Heading2"/>
        <w:tabs>
          <w:tab w:val="clear" w:pos="567"/>
          <w:tab w:val="clear" w:pos="837"/>
          <w:tab w:val="num" w:pos="540"/>
        </w:tabs>
        <w:ind w:left="540" w:hanging="540"/>
      </w:pPr>
      <w:r>
        <w:t>Tools</w:t>
      </w:r>
      <w:r w:rsidR="00530386">
        <w:t xml:space="preserve"> Ar</w:t>
      </w:r>
      <w:r w:rsidR="00BF011C">
        <w:t xml:space="preserve">e Necessary </w:t>
      </w:r>
      <w:r w:rsidR="00DE211B">
        <w:t>i</w:t>
      </w:r>
      <w:r w:rsidR="00C471F4">
        <w:t>n Communities</w:t>
      </w:r>
    </w:p>
    <w:p w14:paraId="1B2A28A5" w14:textId="713FC26A" w:rsidR="00EE1E0D" w:rsidRDefault="007513FE" w:rsidP="00EE1E0D">
      <w:r>
        <w:t xml:space="preserve">Movement restrictions </w:t>
      </w:r>
      <w:r w:rsidR="0061147E">
        <w:t xml:space="preserve">were the </w:t>
      </w:r>
      <w:r w:rsidR="00295D82">
        <w:t xml:space="preserve">primary </w:t>
      </w:r>
      <w:r w:rsidR="00B94DE4">
        <w:t>reason for disruption</w:t>
      </w:r>
      <w:r w:rsidR="00295D82">
        <w:t>s</w:t>
      </w:r>
      <w:r w:rsidR="00B94DE4">
        <w:t xml:space="preserve"> to </w:t>
      </w:r>
      <w:r w:rsidR="00295D82">
        <w:t>dog vaccination</w:t>
      </w:r>
      <w:r w:rsidR="00B94DE4">
        <w:t xml:space="preserve">, surveillance, and </w:t>
      </w:r>
      <w:r w:rsidR="00295D82">
        <w:t xml:space="preserve">rabies </w:t>
      </w:r>
      <w:r w:rsidR="00B94DE4">
        <w:t>awareness campaigns</w:t>
      </w:r>
      <w:r w:rsidR="000B6792">
        <w:t xml:space="preserve"> in 2020</w:t>
      </w:r>
      <w:r w:rsidR="0049798A">
        <w:t xml:space="preserve">, and </w:t>
      </w:r>
      <w:r w:rsidR="00C471F4">
        <w:t xml:space="preserve">was the second most reported challenge </w:t>
      </w:r>
      <w:del w:id="570" w:author="Katie Hampson" w:date="2022-01-10T17:29:00Z">
        <w:r w:rsidR="00C471F4" w:rsidDel="00B02D65">
          <w:delText>for</w:delText>
        </w:r>
        <w:r w:rsidR="003B633C" w:rsidDel="00B02D65">
          <w:delText xml:space="preserve"> bitten individuals to reach clinics </w:delText>
        </w:r>
        <w:r w:rsidR="00C471F4" w:rsidDel="00B02D65">
          <w:delText>for post-exposure prophylaxis</w:delText>
        </w:r>
      </w:del>
      <w:ins w:id="571" w:author="Katie Hampson" w:date="2022-01-10T17:29:00Z">
        <w:r w:rsidR="00B02D65">
          <w:t>for health-seeking by bite victims</w:t>
        </w:r>
      </w:ins>
      <w:r w:rsidR="003B633C">
        <w:t>.</w:t>
      </w:r>
      <w:r w:rsidR="000B6792">
        <w:t xml:space="preserve"> </w:t>
      </w:r>
      <w:r w:rsidR="0049798A">
        <w:t>Even though</w:t>
      </w:r>
      <w:r w:rsidR="00C471F4">
        <w:t xml:space="preserve"> </w:t>
      </w:r>
      <w:r w:rsidR="0049798A">
        <w:t xml:space="preserve">other factors co-occurred, the </w:t>
      </w:r>
      <w:del w:id="572" w:author="Katie Hampson" w:date="2022-01-10T17:29:00Z">
        <w:r w:rsidR="0049798A" w:rsidDel="00B02D65">
          <w:delText xml:space="preserve">physical </w:delText>
        </w:r>
      </w:del>
      <w:r w:rsidR="0049798A">
        <w:t xml:space="preserve">distance between vaccinators and dogs, investigators and bite </w:t>
      </w:r>
      <w:r w:rsidR="003B633C">
        <w:t>incidents</w:t>
      </w:r>
      <w:r w:rsidR="0049798A">
        <w:t>, educators and communities</w:t>
      </w:r>
      <w:r w:rsidR="003B633C">
        <w:t>, and bite patients and life-saving vaccines</w:t>
      </w:r>
      <w:r w:rsidR="0049798A">
        <w:t xml:space="preserve"> proved ruinous</w:t>
      </w:r>
      <w:r w:rsidR="003B633C">
        <w:t xml:space="preserve"> and, in some cases, lethal.</w:t>
      </w:r>
    </w:p>
    <w:p w14:paraId="3B65F7D1" w14:textId="2292C724" w:rsidR="00A87C24" w:rsidRDefault="009472E1" w:rsidP="00B94DE4">
      <w:r>
        <w:t xml:space="preserve">In the case of </w:t>
      </w:r>
      <w:r w:rsidR="00C471F4">
        <w:t>dog vaccination</w:t>
      </w:r>
      <w:r>
        <w:t xml:space="preserve">, the possibility of entrusting </w:t>
      </w:r>
      <w:r w:rsidR="00A50A38">
        <w:t xml:space="preserve">properly trained, </w:t>
      </w:r>
      <w:commentRangeStart w:id="573"/>
      <w:del w:id="574" w:author="Katie Hampson" w:date="2022-01-10T17:29:00Z">
        <w:r w:rsidR="00A50A38" w:rsidDel="00B02D65">
          <w:delText>village-based</w:delText>
        </w:r>
      </w:del>
      <w:ins w:id="575" w:author="Katie Hampson" w:date="2022-01-10T17:29:00Z">
        <w:r w:rsidR="00B02D65">
          <w:t>local</w:t>
        </w:r>
      </w:ins>
      <w:r w:rsidR="00A50A38">
        <w:t xml:space="preserve"> </w:t>
      </w:r>
      <w:commentRangeEnd w:id="573"/>
      <w:r w:rsidR="00B02D65">
        <w:rPr>
          <w:rStyle w:val="CommentReference"/>
        </w:rPr>
        <w:commentReference w:id="573"/>
      </w:r>
      <w:r w:rsidR="00EE1E0D">
        <w:t>vaccinators</w:t>
      </w:r>
      <w:r w:rsidR="00EE1E0D">
        <w:rPr>
          <w:rStyle w:val="FootnoteReference"/>
        </w:rPr>
        <w:footnoteReference w:id="29"/>
      </w:r>
      <w:r w:rsidR="00FE2829">
        <w:t xml:space="preserve"> </w:t>
      </w:r>
      <w:r w:rsidR="00C471F4">
        <w:t xml:space="preserve">and of </w:t>
      </w:r>
      <w:r w:rsidR="00EE1E0D">
        <w:t xml:space="preserve">thermotolerant vaccines and </w:t>
      </w:r>
      <w:r w:rsidR="00EE1E0D" w:rsidRPr="00EE1E0D">
        <w:t>locally</w:t>
      </w:r>
      <w:ins w:id="576" w:author="Katie Hampson" w:date="2022-01-10T17:30:00Z">
        <w:r w:rsidR="00B02D65">
          <w:t>-</w:t>
        </w:r>
      </w:ins>
      <w:del w:id="577" w:author="Katie Hampson" w:date="2022-01-10T17:30:00Z">
        <w:r w:rsidR="00EE1E0D" w:rsidRPr="00EE1E0D" w:rsidDel="00B02D65">
          <w:delText xml:space="preserve"> </w:delText>
        </w:r>
      </w:del>
      <w:r w:rsidR="00EE1E0D" w:rsidRPr="00EE1E0D">
        <w:t>made passive cooling device</w:t>
      </w:r>
      <w:r w:rsidR="00EE1E0D">
        <w:t>s</w:t>
      </w:r>
      <w:r w:rsidR="00EE1E0D">
        <w:rPr>
          <w:rStyle w:val="FootnoteReference"/>
        </w:rPr>
        <w:footnoteReference w:id="30"/>
      </w:r>
      <w:r w:rsidR="00C82AFB">
        <w:t xml:space="preserve"> </w:t>
      </w:r>
      <w:r w:rsidR="00A50A38">
        <w:t xml:space="preserve">emerged as </w:t>
      </w:r>
      <w:r w:rsidR="00C471F4">
        <w:t>potentially</w:t>
      </w:r>
      <w:r w:rsidR="00C82AFB">
        <w:t xml:space="preserve"> game-chang</w:t>
      </w:r>
      <w:r w:rsidR="00C471F4">
        <w:t>ing strategies</w:t>
      </w:r>
      <w:r w:rsidR="00A50A38">
        <w:t xml:space="preserve"> </w:t>
      </w:r>
      <w:r w:rsidR="00C82AFB">
        <w:t>for</w:t>
      </w:r>
      <w:r w:rsidR="00A50A38">
        <w:t xml:space="preserve"> </w:t>
      </w:r>
      <w:r w:rsidR="00C82AFB">
        <w:t>future rabies control</w:t>
      </w:r>
      <w:r w:rsidR="00EE1E0D">
        <w:t>. Th</w:t>
      </w:r>
      <w:r w:rsidR="00C471F4">
        <w:t>ese strategies</w:t>
      </w:r>
      <w:r w:rsidR="00EE1E0D">
        <w:t xml:space="preserve"> w</w:t>
      </w:r>
      <w:r w:rsidR="00C471F4">
        <w:t>ere</w:t>
      </w:r>
      <w:r w:rsidR="00EE1E0D">
        <w:t xml:space="preserve"> recommended</w:t>
      </w:r>
      <w:r w:rsidR="00A50A38">
        <w:t xml:space="preserve"> not only to </w:t>
      </w:r>
      <w:r w:rsidR="00C471F4">
        <w:t>address pandemic disruptions</w:t>
      </w:r>
      <w:r w:rsidR="007A684B">
        <w:t xml:space="preserve">, </w:t>
      </w:r>
      <w:r w:rsidR="00A50A38">
        <w:t xml:space="preserve">but to overcome </w:t>
      </w:r>
      <w:r w:rsidR="00E85E05">
        <w:t xml:space="preserve">broader </w:t>
      </w:r>
      <w:r w:rsidR="00A50A38">
        <w:t>challenges</w:t>
      </w:r>
      <w:r w:rsidR="00BC3032">
        <w:t xml:space="preserve">, such as </w:t>
      </w:r>
      <w:ins w:id="578" w:author="Katie Hampson" w:date="2022-01-10T17:30:00Z">
        <w:r w:rsidR="00B02D65">
          <w:t xml:space="preserve">the </w:t>
        </w:r>
      </w:ins>
      <w:r w:rsidR="00BC3032">
        <w:t>limited workforce</w:t>
      </w:r>
      <w:r w:rsidR="00A50A38">
        <w:t xml:space="preserve">. </w:t>
      </w:r>
      <w:commentRangeStart w:id="579"/>
      <w:r w:rsidR="00A50A38">
        <w:t xml:space="preserve">In </w:t>
      </w:r>
      <w:del w:id="580" w:author="Katie Hampson" w:date="2022-01-10T17:30:00Z">
        <w:r w:rsidR="00A50A38" w:rsidDel="00B02D65">
          <w:delText xml:space="preserve">war-torn </w:delText>
        </w:r>
      </w:del>
      <w:ins w:id="581" w:author="Katie Hampson" w:date="2022-01-10T17:30:00Z">
        <w:r w:rsidR="00B02D65">
          <w:t xml:space="preserve">many endemic </w:t>
        </w:r>
      </w:ins>
      <w:r w:rsidR="00FE2829">
        <w:t>countries</w:t>
      </w:r>
      <w:r w:rsidR="00A50A38">
        <w:t xml:space="preserve">, </w:t>
      </w:r>
      <w:r w:rsidR="00C471F4">
        <w:t>with insufficient</w:t>
      </w:r>
      <w:r w:rsidR="00A50A38">
        <w:t xml:space="preserve"> veterinarians </w:t>
      </w:r>
      <w:r w:rsidR="00FE2829">
        <w:t xml:space="preserve">and </w:t>
      </w:r>
      <w:r w:rsidR="00234D08">
        <w:t xml:space="preserve">weak </w:t>
      </w:r>
      <w:r w:rsidR="00FE2829">
        <w:t>cold chain</w:t>
      </w:r>
      <w:r w:rsidR="00234D08">
        <w:t>s</w:t>
      </w:r>
      <w:r w:rsidR="00A50A38">
        <w:t>, local vaccinators are a</w:t>
      </w:r>
      <w:r w:rsidR="00FE2829">
        <w:t>n essential resource</w:t>
      </w:r>
      <w:del w:id="582" w:author="Katie Hampson" w:date="2022-01-10T17:30:00Z">
        <w:r w:rsidR="00A50A38" w:rsidDel="00B02D65">
          <w:delText xml:space="preserve">. In endemic contexts, </w:delText>
        </w:r>
        <w:r w:rsidR="00234D08" w:rsidDel="00B02D65">
          <w:delText>local vaccinators</w:delText>
        </w:r>
      </w:del>
      <w:ins w:id="583" w:author="Katie Hampson" w:date="2022-01-10T17:30:00Z">
        <w:r w:rsidR="00B02D65">
          <w:t xml:space="preserve"> and</w:t>
        </w:r>
      </w:ins>
      <w:r w:rsidR="00234D08">
        <w:t xml:space="preserve"> can increase</w:t>
      </w:r>
      <w:r w:rsidR="00003888">
        <w:t xml:space="preserve"> </w:t>
      </w:r>
      <w:r w:rsidR="00234D08">
        <w:t>capacity and</w:t>
      </w:r>
      <w:r w:rsidR="00003888">
        <w:t xml:space="preserve"> reach </w:t>
      </w:r>
      <w:r w:rsidR="00234D08">
        <w:t xml:space="preserve">into </w:t>
      </w:r>
      <w:r w:rsidR="00003888">
        <w:t xml:space="preserve">communities, </w:t>
      </w:r>
      <w:r w:rsidR="00234D08">
        <w:t xml:space="preserve">while </w:t>
      </w:r>
      <w:r w:rsidR="00893F58">
        <w:t>reduc</w:t>
      </w:r>
      <w:r w:rsidR="00234D08">
        <w:t>ing</w:t>
      </w:r>
      <w:r w:rsidR="00FE2829">
        <w:t xml:space="preserve"> staff and transport costs,</w:t>
      </w:r>
      <w:r w:rsidR="00003888">
        <w:t xml:space="preserve"> </w:t>
      </w:r>
      <w:r w:rsidR="00234D08">
        <w:t>engaging</w:t>
      </w:r>
      <w:r w:rsidR="00893F58">
        <w:t xml:space="preserve"> communities</w:t>
      </w:r>
      <w:del w:id="584" w:author="Katie Hampson" w:date="2022-01-10T17:30:00Z">
        <w:r w:rsidR="00D83750" w:rsidDel="00B02D65">
          <w:delText>,</w:delText>
        </w:r>
      </w:del>
      <w:r w:rsidR="00893F58">
        <w:t xml:space="preserve"> and </w:t>
      </w:r>
      <w:r w:rsidR="00234D08">
        <w:t>ensuring</w:t>
      </w:r>
      <w:r w:rsidR="00893F58">
        <w:t xml:space="preserve"> </w:t>
      </w:r>
      <w:r w:rsidR="00234D08">
        <w:t xml:space="preserve">timely vaccination of </w:t>
      </w:r>
      <w:r w:rsidR="00893F58">
        <w:t>new</w:t>
      </w:r>
      <w:r w:rsidR="00234D08">
        <w:t xml:space="preserve"> </w:t>
      </w:r>
      <w:r w:rsidR="00893F58">
        <w:t>dogs</w:t>
      </w:r>
      <w:r w:rsidR="00CC1B11">
        <w:t xml:space="preserve">. </w:t>
      </w:r>
      <w:commentRangeEnd w:id="579"/>
      <w:r w:rsidR="00B02D65">
        <w:rPr>
          <w:rStyle w:val="CommentReference"/>
        </w:rPr>
        <w:commentReference w:id="579"/>
      </w:r>
    </w:p>
    <w:p w14:paraId="51E0E5CA" w14:textId="42E945EE" w:rsidR="0042706A" w:rsidRDefault="0042706A" w:rsidP="00B94DE4">
      <w:r>
        <w:t xml:space="preserve">The pandemic also highlighted the dependence of </w:t>
      </w:r>
      <w:r w:rsidR="00234D08">
        <w:t>most</w:t>
      </w:r>
      <w:r>
        <w:t xml:space="preserve"> rabies endemic countries </w:t>
      </w:r>
      <w:r w:rsidR="00E85E05">
        <w:t>on</w:t>
      </w:r>
      <w:r>
        <w:t xml:space="preserve"> import of </w:t>
      </w:r>
      <w:r w:rsidR="00DD26A6">
        <w:t xml:space="preserve">both </w:t>
      </w:r>
      <w:r>
        <w:t>dog</w:t>
      </w:r>
      <w:r w:rsidR="007D55B4">
        <w:t xml:space="preserve"> </w:t>
      </w:r>
      <w:r w:rsidR="00E85E05">
        <w:t>and</w:t>
      </w:r>
      <w:r w:rsidR="007D55B4">
        <w:t xml:space="preserve"> human </w:t>
      </w:r>
      <w:r>
        <w:t xml:space="preserve">vaccines. </w:t>
      </w:r>
      <w:commentRangeStart w:id="585"/>
      <w:commentRangeStart w:id="586"/>
      <w:commentRangeStart w:id="587"/>
      <w:commentRangeStart w:id="588"/>
      <w:r w:rsidR="00DD26A6">
        <w:t>C</w:t>
      </w:r>
      <w:r>
        <w:t xml:space="preserve">entralized vaccine production allows for stricter </w:t>
      </w:r>
      <w:r w:rsidR="008F391F">
        <w:t>adherence to international qualit</w:t>
      </w:r>
      <w:r w:rsidR="00234D08">
        <w:t xml:space="preserve">y </w:t>
      </w:r>
      <w:r w:rsidR="008F391F">
        <w:t xml:space="preserve">standards, </w:t>
      </w:r>
      <w:r w:rsidR="00DD26A6">
        <w:t xml:space="preserve">but </w:t>
      </w:r>
      <w:ins w:id="589" w:author="Katie Hampson" w:date="2022-01-10T17:34:00Z">
        <w:r w:rsidR="00FC1768">
          <w:t xml:space="preserve">there are major benefits </w:t>
        </w:r>
      </w:ins>
      <w:ins w:id="590" w:author="Katie Hampson" w:date="2022-01-10T17:35:00Z">
        <w:r w:rsidR="00FC1768">
          <w:t xml:space="preserve">to </w:t>
        </w:r>
      </w:ins>
      <w:ins w:id="591" w:author="Katie Hampson" w:date="2022-01-10T17:34:00Z">
        <w:r w:rsidR="00FC1768">
          <w:t xml:space="preserve">regional or national self-reliance </w:t>
        </w:r>
      </w:ins>
      <w:ins w:id="592" w:author="Katie Hampson" w:date="2022-01-10T17:35:00Z">
        <w:r w:rsidR="00FC1768">
          <w:t xml:space="preserve">for </w:t>
        </w:r>
      </w:ins>
      <w:ins w:id="593" w:author="Katie Hampson" w:date="2022-01-10T17:34:00Z">
        <w:r w:rsidR="00FC1768">
          <w:t xml:space="preserve">vaccine production </w:t>
        </w:r>
      </w:ins>
      <w:del w:id="594" w:author="Katie Hampson" w:date="2022-01-10T17:35:00Z">
        <w:r w:rsidR="008F391F" w:rsidDel="00FC1768">
          <w:delText>more diffuse manufactur</w:delText>
        </w:r>
        <w:r w:rsidR="00561C01" w:rsidDel="00FC1768">
          <w:delText>e</w:delText>
        </w:r>
        <w:r w:rsidR="008F391F" w:rsidDel="00FC1768">
          <w:delText xml:space="preserve"> could </w:delText>
        </w:r>
        <w:r w:rsidR="00A81D05" w:rsidDel="00FC1768">
          <w:delText>bypass issues posed by international trade and globalization</w:delText>
        </w:r>
      </w:del>
      <w:ins w:id="595" w:author="Katie Hampson" w:date="2022-01-10T17:35:00Z">
        <w:r w:rsidR="00FC1768">
          <w:t>if quality assurance, safety and effectiveness can be achieved</w:t>
        </w:r>
      </w:ins>
      <w:r w:rsidR="00A81D05">
        <w:rPr>
          <w:rStyle w:val="FootnoteReference"/>
        </w:rPr>
        <w:footnoteReference w:id="31"/>
      </w:r>
      <w:del w:id="596" w:author="Katie Hampson" w:date="2022-01-10T17:35:00Z">
        <w:r w:rsidR="00A81D05" w:rsidDel="00FC1768">
          <w:delText xml:space="preserve">, and </w:delText>
        </w:r>
        <w:r w:rsidR="00234D08" w:rsidDel="00FC1768">
          <w:delText>enable</w:delText>
        </w:r>
        <w:r w:rsidR="008F391F" w:rsidDel="00FC1768">
          <w:delText xml:space="preserve"> more direct access</w:delText>
        </w:r>
      </w:del>
      <w:r w:rsidR="008F391F">
        <w:t>.</w:t>
      </w:r>
      <w:commentRangeEnd w:id="585"/>
      <w:r w:rsidR="00BC3032">
        <w:rPr>
          <w:rStyle w:val="CommentReference"/>
        </w:rPr>
        <w:commentReference w:id="585"/>
      </w:r>
      <w:commentRangeEnd w:id="586"/>
      <w:commentRangeEnd w:id="588"/>
      <w:r w:rsidR="00FC1768">
        <w:rPr>
          <w:rStyle w:val="CommentReference"/>
        </w:rPr>
        <w:commentReference w:id="588"/>
      </w:r>
      <w:r w:rsidR="00405EF4">
        <w:rPr>
          <w:rStyle w:val="CommentReference"/>
        </w:rPr>
        <w:commentReference w:id="586"/>
      </w:r>
      <w:commentRangeEnd w:id="587"/>
      <w:r w:rsidR="00060353">
        <w:rPr>
          <w:rStyle w:val="CommentReference"/>
        </w:rPr>
        <w:commentReference w:id="587"/>
      </w:r>
      <w:r w:rsidR="00A33D42">
        <w:t xml:space="preserve"> </w:t>
      </w:r>
      <w:r w:rsidR="00234D08">
        <w:t>I</w:t>
      </w:r>
      <w:r w:rsidR="00561C01">
        <w:t xml:space="preserve">n-country distribution </w:t>
      </w:r>
      <w:r w:rsidR="00234D08">
        <w:t xml:space="preserve">challenges </w:t>
      </w:r>
      <w:r w:rsidR="00561C01">
        <w:t xml:space="preserve">could, again, be minimized by the distribution of thermostable vaccines </w:t>
      </w:r>
      <w:r w:rsidR="00A33D42">
        <w:t>and share</w:t>
      </w:r>
      <w:r w:rsidR="00DD26A6">
        <w:t>d supplies between countries</w:t>
      </w:r>
      <w:r w:rsidR="00A33D42">
        <w:t xml:space="preserve"> in emergenc</w:t>
      </w:r>
      <w:r w:rsidR="00DD26A6">
        <w:t>ies</w:t>
      </w:r>
      <w:r w:rsidR="00A33D42">
        <w:t xml:space="preserve">. </w:t>
      </w:r>
      <w:r w:rsidR="00977203">
        <w:t>Meanwhile</w:t>
      </w:r>
      <w:r w:rsidR="00D20191">
        <w:t>, support from the</w:t>
      </w:r>
      <w:r w:rsidR="00723248">
        <w:t xml:space="preserve"> OIE Vaccine Bank</w:t>
      </w:r>
      <w:r w:rsidR="00E85E05">
        <w:rPr>
          <w:rStyle w:val="FootnoteReference"/>
        </w:rPr>
        <w:footnoteReference w:id="32"/>
      </w:r>
      <w:r w:rsidR="00723248">
        <w:t xml:space="preserve"> and G</w:t>
      </w:r>
      <w:r w:rsidR="00DD26A6">
        <w:t>avi</w:t>
      </w:r>
      <w:r w:rsidR="00723248">
        <w:t>, the Vaccine Alliance</w:t>
      </w:r>
      <w:r w:rsidR="00027960">
        <w:rPr>
          <w:rStyle w:val="FootnoteReference"/>
        </w:rPr>
        <w:footnoteReference w:id="33"/>
      </w:r>
      <w:r w:rsidR="00723248">
        <w:t>,</w:t>
      </w:r>
      <w:r w:rsidR="00D20191">
        <w:t xml:space="preserve"> remains essential</w:t>
      </w:r>
      <w:r w:rsidR="00E975A1">
        <w:t xml:space="preserve">. </w:t>
      </w:r>
    </w:p>
    <w:p w14:paraId="3BDC608F" w14:textId="4BA79E31" w:rsidR="00A33D42" w:rsidRDefault="00E975A1" w:rsidP="00B94DE4">
      <w:del w:id="597" w:author="Katie Hampson" w:date="2022-01-10T17:36:00Z">
        <w:r w:rsidDel="00FC1768">
          <w:lastRenderedPageBreak/>
          <w:delText>Regarding</w:delText>
        </w:r>
        <w:r w:rsidR="00893F58" w:rsidDel="00FC1768">
          <w:delText xml:space="preserve"> </w:delText>
        </w:r>
        <w:r w:rsidR="00A33D42" w:rsidDel="00FC1768">
          <w:delText>investigations, p</w:delText>
        </w:r>
      </w:del>
      <w:ins w:id="598" w:author="Katie Hampson" w:date="2022-01-10T17:36:00Z">
        <w:r w:rsidR="00FC1768">
          <w:t>P</w:t>
        </w:r>
      </w:ins>
      <w:r w:rsidR="00A33D42" w:rsidRPr="0019583D">
        <w:t>articipatory disease surveillance</w:t>
      </w:r>
      <w:r w:rsidR="00027960">
        <w:rPr>
          <w:rStyle w:val="FootnoteReference"/>
        </w:rPr>
        <w:footnoteReference w:id="34"/>
      </w:r>
      <w:r w:rsidR="00027960">
        <w:t xml:space="preserve">, </w:t>
      </w:r>
      <w:r w:rsidR="00360FDA">
        <w:t>which</w:t>
      </w:r>
      <w:r w:rsidR="00027960">
        <w:t xml:space="preserve"> </w:t>
      </w:r>
      <w:r w:rsidR="00DD26A6">
        <w:t>involves</w:t>
      </w:r>
      <w:r w:rsidR="00360FDA">
        <w:t xml:space="preserve"> close collaboration between at-risk communities and </w:t>
      </w:r>
      <w:r w:rsidR="008457ED">
        <w:t xml:space="preserve">human and animal health </w:t>
      </w:r>
      <w:r w:rsidR="00360FDA">
        <w:t xml:space="preserve">surveillance </w:t>
      </w:r>
      <w:r w:rsidR="00DD26A6">
        <w:t>authorities</w:t>
      </w:r>
      <w:r w:rsidR="00027960">
        <w:t>,</w:t>
      </w:r>
      <w:r w:rsidR="00360FDA">
        <w:t xml:space="preserve"> can </w:t>
      </w:r>
      <w:ins w:id="599" w:author="Katie Hampson" w:date="2022-01-10T17:37:00Z">
        <w:r w:rsidR="00FC1768">
          <w:t xml:space="preserve">also </w:t>
        </w:r>
      </w:ins>
      <w:r w:rsidR="00360FDA">
        <w:t xml:space="preserve">potentially </w:t>
      </w:r>
      <w:r w:rsidR="00DD26A6">
        <w:t xml:space="preserve">alleviate </w:t>
      </w:r>
      <w:r w:rsidR="00360FDA">
        <w:t xml:space="preserve">the obstacle of </w:t>
      </w:r>
      <w:del w:id="600" w:author="Katie Hampson" w:date="2022-01-10T17:37:00Z">
        <w:r w:rsidR="008457ED" w:rsidDel="00FC1768">
          <w:delText xml:space="preserve">external </w:delText>
        </w:r>
      </w:del>
      <w:ins w:id="601" w:author="Katie Hampson" w:date="2022-01-10T17:37:00Z">
        <w:r w:rsidR="00FC1768">
          <w:t>centralized</w:t>
        </w:r>
        <w:r w:rsidR="00FC1768">
          <w:t xml:space="preserve"> </w:t>
        </w:r>
      </w:ins>
      <w:r w:rsidR="00360FDA">
        <w:t xml:space="preserve">surveillance staff being </w:t>
      </w:r>
      <w:del w:id="602" w:author="Katie Hampson" w:date="2022-01-10T17:37:00Z">
        <w:r w:rsidR="00027960" w:rsidDel="00FC1768">
          <w:delText xml:space="preserve">temporarily </w:delText>
        </w:r>
      </w:del>
      <w:r w:rsidR="00360FDA">
        <w:t>unavailable or unable to quickly reach communities</w:t>
      </w:r>
      <w:r w:rsidR="009E49F7">
        <w:t xml:space="preserve">. Research on rapid, efficient but cheap diagnostic tests to be used </w:t>
      </w:r>
      <w:r w:rsidR="008457ED">
        <w:t xml:space="preserve">directly </w:t>
      </w:r>
      <w:r w:rsidR="009E49F7">
        <w:t>in the field</w:t>
      </w:r>
      <w:r w:rsidR="008457ED">
        <w:t xml:space="preserve">, to bypass the problem of </w:t>
      </w:r>
      <w:r w:rsidR="00027960">
        <w:t xml:space="preserve">sample </w:t>
      </w:r>
      <w:r w:rsidR="008457ED">
        <w:t xml:space="preserve">shipment to central laboratories, </w:t>
      </w:r>
      <w:r w:rsidR="009E49F7">
        <w:t xml:space="preserve">is </w:t>
      </w:r>
      <w:commentRangeStart w:id="603"/>
      <w:r w:rsidR="009E49F7">
        <w:t>progressing</w:t>
      </w:r>
      <w:r w:rsidR="00027960" w:rsidRPr="00027960">
        <w:rPr>
          <w:rStyle w:val="FootnoteReference"/>
        </w:rPr>
        <w:footnoteReference w:id="35"/>
      </w:r>
      <w:r w:rsidR="00027960" w:rsidRPr="00027960">
        <w:rPr>
          <w:vertAlign w:val="superscript"/>
        </w:rPr>
        <w:t>,</w:t>
      </w:r>
      <w:r w:rsidR="00027960">
        <w:rPr>
          <w:rStyle w:val="FootnoteReference"/>
        </w:rPr>
        <w:footnoteReference w:id="36"/>
      </w:r>
      <w:r w:rsidR="009E49F7">
        <w:t xml:space="preserve">. </w:t>
      </w:r>
      <w:commentRangeEnd w:id="603"/>
      <w:r w:rsidR="00FC1768">
        <w:rPr>
          <w:rStyle w:val="CommentReference"/>
        </w:rPr>
        <w:commentReference w:id="603"/>
      </w:r>
    </w:p>
    <w:p w14:paraId="10711030" w14:textId="577856E5" w:rsidR="00A33D42" w:rsidRDefault="00D80CAB" w:rsidP="00B94DE4">
      <w:r>
        <w:t xml:space="preserve">In-person </w:t>
      </w:r>
      <w:r w:rsidR="00547853">
        <w:t xml:space="preserve">rabies awareness </w:t>
      </w:r>
      <w:r w:rsidR="001D2336">
        <w:t>activities, both for the general population and schoolchildren,</w:t>
      </w:r>
      <w:r w:rsidR="00547853">
        <w:t xml:space="preserve"> were disrupted by stay-at-home orders and school closures. </w:t>
      </w:r>
      <w:r w:rsidR="001D2336">
        <w:t>Online events were organized to replace them and</w:t>
      </w:r>
      <w:r w:rsidR="000F5A8E">
        <w:t>,</w:t>
      </w:r>
      <w:r w:rsidR="001D2336">
        <w:t xml:space="preserve"> in some countries</w:t>
      </w:r>
      <w:r w:rsidR="000F5A8E">
        <w:t>,</w:t>
      </w:r>
      <w:r w:rsidR="001D2336">
        <w:t xml:space="preserve"> proved more successful than in-person activities </w:t>
      </w:r>
      <w:r w:rsidR="000F5A8E">
        <w:t xml:space="preserve">in engaging with human and animal health workers. </w:t>
      </w:r>
      <w:r w:rsidR="00E975A1">
        <w:t>Yet</w:t>
      </w:r>
      <w:r w:rsidR="00584B55">
        <w:t xml:space="preserve">, online activities could not reach children with </w:t>
      </w:r>
      <w:r w:rsidR="00DD26A6">
        <w:t>limited</w:t>
      </w:r>
      <w:r w:rsidR="00584B55">
        <w:t xml:space="preserve"> computer or </w:t>
      </w:r>
      <w:r w:rsidR="001C1498">
        <w:t>i</w:t>
      </w:r>
      <w:r w:rsidR="00584B55">
        <w:t>nternet access</w:t>
      </w:r>
      <w:r w:rsidR="00472637">
        <w:t xml:space="preserve">, especially in rural areas but also in impoverished urban neighborhoods. </w:t>
      </w:r>
      <w:r w:rsidR="0072061D">
        <w:t>Paper-based materials</w:t>
      </w:r>
      <w:r w:rsidR="0020352F">
        <w:t xml:space="preserve">, </w:t>
      </w:r>
      <w:r w:rsidR="00DD26A6">
        <w:t>may be</w:t>
      </w:r>
      <w:r w:rsidR="0072061D">
        <w:t xml:space="preserve"> more reliable</w:t>
      </w:r>
      <w:r w:rsidR="0020352F">
        <w:t xml:space="preserve"> </w:t>
      </w:r>
      <w:r w:rsidR="003100BB">
        <w:t xml:space="preserve">– </w:t>
      </w:r>
      <w:r w:rsidR="00DD26A6">
        <w:t>for</w:t>
      </w:r>
      <w:r w:rsidR="003100BB">
        <w:t xml:space="preserve"> use both in schools and at home – </w:t>
      </w:r>
      <w:r w:rsidR="0020352F">
        <w:t xml:space="preserve">and a better investment to simultaneously reach children with fun activities, and their </w:t>
      </w:r>
      <w:ins w:id="604" w:author="Katie Hampson" w:date="2022-01-10T17:39:00Z">
        <w:r w:rsidR="00FC1768">
          <w:t>carer</w:t>
        </w:r>
      </w:ins>
      <w:del w:id="605" w:author="Katie Hampson" w:date="2022-01-10T17:39:00Z">
        <w:r w:rsidR="0020352F" w:rsidDel="00FC1768">
          <w:delText>relative</w:delText>
        </w:r>
      </w:del>
      <w:r w:rsidR="0020352F">
        <w:t xml:space="preserve">s with basic </w:t>
      </w:r>
      <w:del w:id="606" w:author="Katie Hampson" w:date="2022-01-10T17:39:00Z">
        <w:r w:rsidR="0020352F" w:rsidDel="00FC1768">
          <w:delText xml:space="preserve">but exhaustive </w:delText>
        </w:r>
      </w:del>
      <w:r w:rsidR="0020352F">
        <w:t xml:space="preserve">information on both </w:t>
      </w:r>
      <w:r w:rsidR="00DD26A6">
        <w:t>dog vaccination</w:t>
      </w:r>
      <w:r w:rsidR="003100BB">
        <w:t xml:space="preserve"> and </w:t>
      </w:r>
      <w:r w:rsidR="00DD26A6">
        <w:t>post-exposure prophylaxis</w:t>
      </w:r>
      <w:r w:rsidR="0020352F">
        <w:t xml:space="preserve">. </w:t>
      </w:r>
      <w:r w:rsidR="00DD26A6">
        <w:t>Adding</w:t>
      </w:r>
      <w:r w:rsidR="00E975A1">
        <w:t xml:space="preserve"> key hotline numbers </w:t>
      </w:r>
      <w:r w:rsidR="0020352F">
        <w:t xml:space="preserve">could </w:t>
      </w:r>
      <w:r w:rsidR="00DD26A6">
        <w:t>enhance these materials</w:t>
      </w:r>
      <w:r w:rsidR="0020352F">
        <w:t xml:space="preserve"> for communities</w:t>
      </w:r>
      <w:r w:rsidR="003100BB">
        <w:t xml:space="preserve"> and be displayed in key locations (e.g., schools, </w:t>
      </w:r>
      <w:r w:rsidR="00B456CB">
        <w:t>health care centers,</w:t>
      </w:r>
      <w:r w:rsidR="003100BB">
        <w:t xml:space="preserve"> meeting halls, etc.). </w:t>
      </w:r>
    </w:p>
    <w:p w14:paraId="56E2E0BD" w14:textId="77777777" w:rsidR="00994283" w:rsidRDefault="00994283" w:rsidP="00994283">
      <w:pPr>
        <w:pBdr>
          <w:top w:val="single" w:sz="4" w:space="1" w:color="auto"/>
          <w:left w:val="single" w:sz="4" w:space="4" w:color="auto"/>
          <w:bottom w:val="single" w:sz="4" w:space="1" w:color="auto"/>
          <w:right w:val="single" w:sz="4" w:space="4" w:color="auto"/>
        </w:pBdr>
        <w:jc w:val="center"/>
        <w:rPr>
          <w:rFonts w:cs="Times New Roman"/>
          <w:b/>
          <w:bCs/>
          <w:color w:val="222222"/>
          <w:szCs w:val="24"/>
          <w:shd w:val="clear" w:color="auto" w:fill="FFFFFF"/>
        </w:rPr>
      </w:pPr>
      <w:r>
        <w:rPr>
          <w:rFonts w:cs="Times New Roman"/>
          <w:b/>
          <w:bCs/>
          <w:color w:val="222222"/>
          <w:szCs w:val="24"/>
          <w:shd w:val="clear" w:color="auto" w:fill="FFFFFF"/>
        </w:rPr>
        <w:t>Cohesive One Health Teams Made the Difference in South Africa</w:t>
      </w:r>
    </w:p>
    <w:p w14:paraId="0177EB95" w14:textId="476EE86B" w:rsidR="00994283" w:rsidRDefault="00994283" w:rsidP="00994283">
      <w:pPr>
        <w:pBdr>
          <w:top w:val="single" w:sz="4" w:space="1" w:color="auto"/>
          <w:left w:val="single" w:sz="4" w:space="4" w:color="auto"/>
          <w:bottom w:val="single" w:sz="4" w:space="1" w:color="auto"/>
          <w:right w:val="single" w:sz="4" w:space="4" w:color="auto"/>
        </w:pBdr>
      </w:pPr>
      <w:r>
        <w:rPr>
          <w:rFonts w:cs="Times New Roman"/>
          <w:color w:val="222222"/>
          <w:szCs w:val="24"/>
          <w:shd w:val="clear" w:color="auto" w:fill="FFFFFF"/>
        </w:rPr>
        <w:t>Even though r</w:t>
      </w:r>
      <w:r w:rsidRPr="007C251D">
        <w:rPr>
          <w:rFonts w:cs="Times New Roman"/>
          <w:color w:val="222222"/>
          <w:szCs w:val="24"/>
          <w:shd w:val="clear" w:color="auto" w:fill="FFFFFF"/>
        </w:rPr>
        <w:t xml:space="preserve">abies is endemic in </w:t>
      </w:r>
      <w:r>
        <w:rPr>
          <w:rFonts w:cs="Times New Roman"/>
          <w:color w:val="222222"/>
          <w:szCs w:val="24"/>
          <w:shd w:val="clear" w:color="auto" w:fill="FFFFFF"/>
        </w:rPr>
        <w:t>South Africa</w:t>
      </w:r>
      <w:r w:rsidRPr="007C251D">
        <w:rPr>
          <w:rFonts w:cs="Times New Roman"/>
          <w:color w:val="222222"/>
          <w:szCs w:val="24"/>
          <w:shd w:val="clear" w:color="auto" w:fill="FFFFFF"/>
        </w:rPr>
        <w:t xml:space="preserve">, a significant increase in the number of confirmed dog </w:t>
      </w:r>
      <w:r>
        <w:rPr>
          <w:rFonts w:cs="Times New Roman"/>
          <w:color w:val="222222"/>
          <w:szCs w:val="24"/>
          <w:shd w:val="clear" w:color="auto" w:fill="FFFFFF"/>
        </w:rPr>
        <w:t>and</w:t>
      </w:r>
      <w:r w:rsidRPr="007C251D">
        <w:rPr>
          <w:rFonts w:cs="Times New Roman"/>
          <w:color w:val="222222"/>
          <w:szCs w:val="24"/>
          <w:shd w:val="clear" w:color="auto" w:fill="FFFFFF"/>
        </w:rPr>
        <w:t xml:space="preserve"> human rabies cases w</w:t>
      </w:r>
      <w:r>
        <w:rPr>
          <w:rFonts w:cs="Times New Roman"/>
          <w:color w:val="222222"/>
          <w:szCs w:val="24"/>
          <w:shd w:val="clear" w:color="auto" w:fill="FFFFFF"/>
        </w:rPr>
        <w:t>as</w:t>
      </w:r>
      <w:r w:rsidRPr="007C251D">
        <w:rPr>
          <w:rFonts w:cs="Times New Roman"/>
          <w:color w:val="222222"/>
          <w:szCs w:val="24"/>
          <w:shd w:val="clear" w:color="auto" w:fill="FFFFFF"/>
        </w:rPr>
        <w:t xml:space="preserve"> reported in </w:t>
      </w:r>
      <w:r>
        <w:rPr>
          <w:rFonts w:cs="Times New Roman"/>
          <w:color w:val="222222"/>
          <w:szCs w:val="24"/>
          <w:shd w:val="clear" w:color="auto" w:fill="FFFFFF"/>
        </w:rPr>
        <w:t xml:space="preserve">2020 and </w:t>
      </w:r>
      <w:r w:rsidRPr="007C251D">
        <w:rPr>
          <w:rFonts w:cs="Times New Roman"/>
          <w:color w:val="222222"/>
          <w:szCs w:val="24"/>
          <w:shd w:val="clear" w:color="auto" w:fill="FFFFFF"/>
        </w:rPr>
        <w:t>2021</w:t>
      </w:r>
      <w:r>
        <w:rPr>
          <w:rStyle w:val="FootnoteReference"/>
          <w:rFonts w:cs="Times New Roman"/>
          <w:color w:val="222222"/>
          <w:szCs w:val="24"/>
          <w:shd w:val="clear" w:color="auto" w:fill="FFFFFF"/>
        </w:rPr>
        <w:footnoteReference w:id="37"/>
      </w:r>
      <w:r>
        <w:rPr>
          <w:rFonts w:cs="Times New Roman"/>
          <w:color w:val="222222"/>
          <w:szCs w:val="24"/>
          <w:shd w:val="clear" w:color="auto" w:fill="FFFFFF"/>
        </w:rPr>
        <w:t xml:space="preserve">. The uneven geographic distribution of these cases demonstrates </w:t>
      </w:r>
      <w:del w:id="607" w:author="Katie Hampson" w:date="2022-01-10T17:40:00Z">
        <w:r w:rsidDel="00FC1768">
          <w:rPr>
            <w:rFonts w:cs="Times New Roman"/>
            <w:color w:val="222222"/>
            <w:szCs w:val="24"/>
            <w:shd w:val="clear" w:color="auto" w:fill="FFFFFF"/>
          </w:rPr>
          <w:delText>what rabies control programs need to take root in normal times and remain firm in difficult ones</w:delText>
        </w:r>
      </w:del>
      <w:ins w:id="608" w:author="Katie Hampson" w:date="2022-01-10T17:40:00Z">
        <w:r w:rsidR="00FC1768">
          <w:rPr>
            <w:rFonts w:cs="Times New Roman"/>
            <w:color w:val="222222"/>
            <w:szCs w:val="24"/>
            <w:shd w:val="clear" w:color="auto" w:fill="FFFFFF"/>
          </w:rPr>
          <w:t>the reach that rabies progr</w:t>
        </w:r>
      </w:ins>
      <w:ins w:id="609" w:author="Katie Hampson" w:date="2022-01-10T17:41:00Z">
        <w:r w:rsidR="00FC1768">
          <w:rPr>
            <w:rFonts w:cs="Times New Roman"/>
            <w:color w:val="222222"/>
            <w:szCs w:val="24"/>
            <w:shd w:val="clear" w:color="auto" w:fill="FFFFFF"/>
          </w:rPr>
          <w:t>ammes need to have into communities</w:t>
        </w:r>
      </w:ins>
      <w:r>
        <w:rPr>
          <w:rStyle w:val="FootnoteReference"/>
          <w:rFonts w:cs="Times New Roman"/>
          <w:color w:val="222222"/>
          <w:szCs w:val="24"/>
          <w:shd w:val="clear" w:color="auto" w:fill="FFFFFF"/>
        </w:rPr>
        <w:footnoteReference w:id="38"/>
      </w:r>
      <w:r>
        <w:rPr>
          <w:rFonts w:cs="Times New Roman"/>
          <w:color w:val="222222"/>
          <w:szCs w:val="24"/>
          <w:shd w:val="clear" w:color="auto" w:fill="FFFFFF"/>
        </w:rPr>
        <w:t xml:space="preserve">. In the </w:t>
      </w:r>
      <w:del w:id="610" w:author="Katie Hampson" w:date="2022-01-10T17:42:00Z">
        <w:r w:rsidDel="00EE247F">
          <w:rPr>
            <w:rFonts w:cs="Times New Roman"/>
            <w:color w:val="222222"/>
            <w:szCs w:val="24"/>
            <w:shd w:val="clear" w:color="auto" w:fill="FFFFFF"/>
          </w:rPr>
          <w:delText xml:space="preserve">provinces </w:delText>
        </w:r>
      </w:del>
      <w:ins w:id="611" w:author="Katie Hampson" w:date="2022-01-10T17:42:00Z">
        <w:r w:rsidR="00EE247F">
          <w:rPr>
            <w:rFonts w:cs="Times New Roman"/>
            <w:color w:val="222222"/>
            <w:szCs w:val="24"/>
            <w:shd w:val="clear" w:color="auto" w:fill="FFFFFF"/>
          </w:rPr>
          <w:t>area</w:t>
        </w:r>
        <w:r w:rsidR="00EE247F">
          <w:rPr>
            <w:rFonts w:cs="Times New Roman"/>
            <w:color w:val="222222"/>
            <w:szCs w:val="24"/>
            <w:shd w:val="clear" w:color="auto" w:fill="FFFFFF"/>
          </w:rPr>
          <w:t xml:space="preserve">s </w:t>
        </w:r>
      </w:ins>
      <w:r>
        <w:rPr>
          <w:rFonts w:cs="Times New Roman"/>
          <w:color w:val="222222"/>
          <w:szCs w:val="24"/>
          <w:shd w:val="clear" w:color="auto" w:fill="FFFFFF"/>
        </w:rPr>
        <w:t xml:space="preserve">where close-knit One Health teams </w:t>
      </w:r>
      <w:del w:id="612" w:author="Katie Hampson" w:date="2022-01-10T17:41:00Z">
        <w:r w:rsidDel="00FC1768">
          <w:rPr>
            <w:rFonts w:cs="Times New Roman"/>
            <w:color w:val="222222"/>
            <w:szCs w:val="24"/>
            <w:shd w:val="clear" w:color="auto" w:fill="FFFFFF"/>
          </w:rPr>
          <w:delText xml:space="preserve">had </w:delText>
        </w:r>
      </w:del>
      <w:r>
        <w:rPr>
          <w:rFonts w:cs="Times New Roman"/>
          <w:color w:val="222222"/>
          <w:szCs w:val="24"/>
          <w:shd w:val="clear" w:color="auto" w:fill="FFFFFF"/>
        </w:rPr>
        <w:t xml:space="preserve">existed in pre-pandemic times, </w:t>
      </w:r>
      <w:del w:id="613" w:author="Katie Hampson" w:date="2022-01-10T17:41:00Z">
        <w:r w:rsidDel="00FC1768">
          <w:rPr>
            <w:rFonts w:cs="Times New Roman"/>
            <w:color w:val="222222"/>
            <w:szCs w:val="24"/>
            <w:shd w:val="clear" w:color="auto" w:fill="FFFFFF"/>
          </w:rPr>
          <w:delText xml:space="preserve">the </w:delText>
        </w:r>
      </w:del>
      <w:r>
        <w:rPr>
          <w:rFonts w:cs="Times New Roman"/>
          <w:color w:val="222222"/>
          <w:szCs w:val="24"/>
          <w:shd w:val="clear" w:color="auto" w:fill="FFFFFF"/>
        </w:rPr>
        <w:t>response</w:t>
      </w:r>
      <w:del w:id="614" w:author="Katie Hampson" w:date="2022-01-10T17:41:00Z">
        <w:r w:rsidDel="00FC1768">
          <w:rPr>
            <w:rFonts w:cs="Times New Roman"/>
            <w:color w:val="222222"/>
            <w:szCs w:val="24"/>
            <w:shd w:val="clear" w:color="auto" w:fill="FFFFFF"/>
          </w:rPr>
          <w:delText xml:space="preserve"> was</w:delText>
        </w:r>
      </w:del>
      <w:ins w:id="615" w:author="Katie Hampson" w:date="2022-01-10T17:41:00Z">
        <w:r w:rsidR="00FC1768">
          <w:rPr>
            <w:rFonts w:cs="Times New Roman"/>
            <w:color w:val="222222"/>
            <w:szCs w:val="24"/>
            <w:shd w:val="clear" w:color="auto" w:fill="FFFFFF"/>
          </w:rPr>
          <w:t>s were</w:t>
        </w:r>
      </w:ins>
      <w:r>
        <w:rPr>
          <w:rFonts w:cs="Times New Roman"/>
          <w:color w:val="222222"/>
          <w:szCs w:val="24"/>
          <w:shd w:val="clear" w:color="auto" w:fill="FFFFFF"/>
        </w:rPr>
        <w:t xml:space="preserve"> rapid</w:t>
      </w:r>
      <w:ins w:id="616" w:author="Katie Hampson" w:date="2022-01-10T17:42:00Z">
        <w:r w:rsidR="00EE247F">
          <w:rPr>
            <w:rFonts w:cs="Times New Roman"/>
            <w:color w:val="222222"/>
            <w:szCs w:val="24"/>
            <w:shd w:val="clear" w:color="auto" w:fill="FFFFFF"/>
          </w:rPr>
          <w:t xml:space="preserve"> and</w:t>
        </w:r>
      </w:ins>
      <w:del w:id="617" w:author="Katie Hampson" w:date="2022-01-10T17:42:00Z">
        <w:r w:rsidDel="00EE247F">
          <w:rPr>
            <w:rFonts w:cs="Times New Roman"/>
            <w:color w:val="222222"/>
            <w:szCs w:val="24"/>
            <w:shd w:val="clear" w:color="auto" w:fill="FFFFFF"/>
          </w:rPr>
          <w:delText>,</w:delText>
        </w:r>
      </w:del>
      <w:r>
        <w:rPr>
          <w:rFonts w:cs="Times New Roman"/>
          <w:color w:val="222222"/>
          <w:szCs w:val="24"/>
          <w:shd w:val="clear" w:color="auto" w:fill="FFFFFF"/>
        </w:rPr>
        <w:t xml:space="preserve"> surveillance</w:t>
      </w:r>
      <w:ins w:id="618" w:author="Katie Hampson" w:date="2022-01-10T17:42:00Z">
        <w:r w:rsidR="00EE247F">
          <w:rPr>
            <w:rFonts w:cs="Times New Roman"/>
            <w:color w:val="222222"/>
            <w:szCs w:val="24"/>
            <w:shd w:val="clear" w:color="auto" w:fill="FFFFFF"/>
          </w:rPr>
          <w:t xml:space="preserve"> and response</w:t>
        </w:r>
      </w:ins>
      <w:r>
        <w:rPr>
          <w:rFonts w:cs="Times New Roman"/>
          <w:color w:val="222222"/>
          <w:szCs w:val="24"/>
          <w:shd w:val="clear" w:color="auto" w:fill="FFFFFF"/>
        </w:rPr>
        <w:t xml:space="preserve"> mechanisms were quickly set in motion</w:t>
      </w:r>
      <w:ins w:id="619" w:author="Katie Hampson" w:date="2022-01-10T17:42:00Z">
        <w:r w:rsidR="00EE247F">
          <w:rPr>
            <w:rFonts w:cs="Times New Roman"/>
            <w:color w:val="222222"/>
            <w:szCs w:val="24"/>
            <w:shd w:val="clear" w:color="auto" w:fill="FFFFFF"/>
          </w:rPr>
          <w:t xml:space="preserve">: </w:t>
        </w:r>
      </w:ins>
      <w:del w:id="620" w:author="Katie Hampson" w:date="2022-01-10T17:42:00Z">
        <w:r w:rsidDel="00EE247F">
          <w:rPr>
            <w:rFonts w:cs="Times New Roman"/>
            <w:color w:val="222222"/>
            <w:szCs w:val="24"/>
            <w:shd w:val="clear" w:color="auto" w:fill="FFFFFF"/>
          </w:rPr>
          <w:delText xml:space="preserve">, </w:delText>
        </w:r>
      </w:del>
      <w:r>
        <w:rPr>
          <w:rFonts w:cs="Times New Roman"/>
          <w:color w:val="222222"/>
          <w:szCs w:val="24"/>
          <w:shd w:val="clear" w:color="auto" w:fill="FFFFFF"/>
        </w:rPr>
        <w:t>mass dog vaccination</w:t>
      </w:r>
      <w:ins w:id="621" w:author="Katie Hampson" w:date="2022-01-10T17:41:00Z">
        <w:r w:rsidR="00EE247F">
          <w:rPr>
            <w:rFonts w:cs="Times New Roman"/>
            <w:color w:val="222222"/>
            <w:szCs w:val="24"/>
            <w:shd w:val="clear" w:color="auto" w:fill="FFFFFF"/>
          </w:rPr>
          <w:t>s</w:t>
        </w:r>
      </w:ins>
      <w:r>
        <w:rPr>
          <w:rFonts w:cs="Times New Roman"/>
          <w:color w:val="222222"/>
          <w:szCs w:val="24"/>
          <w:shd w:val="clear" w:color="auto" w:fill="FFFFFF"/>
        </w:rPr>
        <w:t xml:space="preserve"> </w:t>
      </w:r>
      <w:del w:id="622" w:author="Katie Hampson" w:date="2022-01-10T17:41:00Z">
        <w:r w:rsidDel="00EE247F">
          <w:rPr>
            <w:rFonts w:cs="Times New Roman"/>
            <w:color w:val="222222"/>
            <w:szCs w:val="24"/>
            <w:shd w:val="clear" w:color="auto" w:fill="FFFFFF"/>
          </w:rPr>
          <w:delText xml:space="preserve">was </w:delText>
        </w:r>
      </w:del>
      <w:ins w:id="623" w:author="Katie Hampson" w:date="2022-01-10T17:41:00Z">
        <w:r w:rsidR="00EE247F">
          <w:rPr>
            <w:rFonts w:cs="Times New Roman"/>
            <w:color w:val="222222"/>
            <w:szCs w:val="24"/>
            <w:shd w:val="clear" w:color="auto" w:fill="FFFFFF"/>
          </w:rPr>
          <w:t>w</w:t>
        </w:r>
        <w:r w:rsidR="00EE247F">
          <w:rPr>
            <w:rFonts w:cs="Times New Roman"/>
            <w:color w:val="222222"/>
            <w:szCs w:val="24"/>
            <w:shd w:val="clear" w:color="auto" w:fill="FFFFFF"/>
          </w:rPr>
          <w:t>ere</w:t>
        </w:r>
        <w:r w:rsidR="00EE247F">
          <w:rPr>
            <w:rFonts w:cs="Times New Roman"/>
            <w:color w:val="222222"/>
            <w:szCs w:val="24"/>
            <w:shd w:val="clear" w:color="auto" w:fill="FFFFFF"/>
          </w:rPr>
          <w:t xml:space="preserve"> </w:t>
        </w:r>
      </w:ins>
      <w:del w:id="624" w:author="Katie Hampson" w:date="2022-01-10T17:42:00Z">
        <w:r w:rsidDel="00EE247F">
          <w:rPr>
            <w:rFonts w:cs="Times New Roman"/>
            <w:color w:val="222222"/>
            <w:szCs w:val="24"/>
            <w:shd w:val="clear" w:color="auto" w:fill="FFFFFF"/>
          </w:rPr>
          <w:delText xml:space="preserve">immediately </w:delText>
        </w:r>
      </w:del>
      <w:r>
        <w:rPr>
          <w:rFonts w:cs="Times New Roman"/>
          <w:color w:val="222222"/>
          <w:szCs w:val="24"/>
          <w:shd w:val="clear" w:color="auto" w:fill="FFFFFF"/>
        </w:rPr>
        <w:t xml:space="preserve">strengthened, </w:t>
      </w:r>
      <w:del w:id="625" w:author="Katie Hampson" w:date="2022-01-10T17:41:00Z">
        <w:r w:rsidDel="00EE247F">
          <w:rPr>
            <w:rFonts w:cs="Times New Roman"/>
            <w:color w:val="222222"/>
            <w:szCs w:val="24"/>
            <w:shd w:val="clear" w:color="auto" w:fill="FFFFFF"/>
          </w:rPr>
          <w:delText xml:space="preserve">PEP </w:delText>
        </w:r>
      </w:del>
      <w:r>
        <w:rPr>
          <w:rFonts w:cs="Times New Roman"/>
          <w:color w:val="222222"/>
          <w:szCs w:val="24"/>
          <w:shd w:val="clear" w:color="auto" w:fill="FFFFFF"/>
        </w:rPr>
        <w:t>availability</w:t>
      </w:r>
      <w:ins w:id="626" w:author="Katie Hampson" w:date="2022-01-10T17:42:00Z">
        <w:r w:rsidR="00EE247F">
          <w:rPr>
            <w:rFonts w:cs="Times New Roman"/>
            <w:color w:val="222222"/>
            <w:szCs w:val="24"/>
            <w:shd w:val="clear" w:color="auto" w:fill="FFFFFF"/>
          </w:rPr>
          <w:t xml:space="preserve"> of post-exposure vaccines</w:t>
        </w:r>
      </w:ins>
      <w:r>
        <w:rPr>
          <w:rFonts w:cs="Times New Roman"/>
          <w:color w:val="222222"/>
          <w:szCs w:val="24"/>
          <w:shd w:val="clear" w:color="auto" w:fill="FFFFFF"/>
        </w:rPr>
        <w:t xml:space="preserve"> was ensured, and targeted awareness campaigns were promptly organized. This allowed rabies outbreaks to be </w:t>
      </w:r>
      <w:del w:id="627" w:author="Katie Hampson" w:date="2022-01-10T17:42:00Z">
        <w:r w:rsidDel="00EE247F">
          <w:rPr>
            <w:rFonts w:cs="Times New Roman"/>
            <w:color w:val="222222"/>
            <w:szCs w:val="24"/>
            <w:shd w:val="clear" w:color="auto" w:fill="FFFFFF"/>
          </w:rPr>
          <w:delText>quickly overcome</w:delText>
        </w:r>
      </w:del>
      <w:ins w:id="628" w:author="Katie Hampson" w:date="2022-01-10T17:42:00Z">
        <w:r w:rsidR="00EE247F">
          <w:rPr>
            <w:rFonts w:cs="Times New Roman"/>
            <w:color w:val="222222"/>
            <w:szCs w:val="24"/>
            <w:shd w:val="clear" w:color="auto" w:fill="FFFFFF"/>
          </w:rPr>
          <w:t>quelled</w:t>
        </w:r>
      </w:ins>
      <w:r>
        <w:rPr>
          <w:rFonts w:cs="Times New Roman"/>
          <w:color w:val="222222"/>
          <w:szCs w:val="24"/>
          <w:shd w:val="clear" w:color="auto" w:fill="FFFFFF"/>
        </w:rPr>
        <w:t>. In the areas where mass dog vaccination had been patchy, “veterinary services fell apart during COVID-19”</w:t>
      </w:r>
      <w:r>
        <w:rPr>
          <w:rStyle w:val="FootnoteReference"/>
          <w:rFonts w:cs="Times New Roman"/>
          <w:color w:val="222222"/>
          <w:szCs w:val="24"/>
          <w:shd w:val="clear" w:color="auto" w:fill="FFFFFF"/>
        </w:rPr>
        <w:footnoteReference w:id="39"/>
      </w:r>
      <w:r>
        <w:rPr>
          <w:rFonts w:cs="Times New Roman"/>
          <w:color w:val="222222"/>
          <w:szCs w:val="24"/>
          <w:shd w:val="clear" w:color="auto" w:fill="FFFFFF"/>
        </w:rPr>
        <w:t xml:space="preserve"> and dog rabies outbreaks were much harder to control, despite the </w:t>
      </w:r>
      <w:del w:id="629" w:author="Katie Hampson" w:date="2022-01-10T17:43:00Z">
        <w:r w:rsidDel="00EE247F">
          <w:rPr>
            <w:rFonts w:cs="Times New Roman"/>
            <w:color w:val="222222"/>
            <w:szCs w:val="24"/>
            <w:shd w:val="clear" w:color="auto" w:fill="FFFFFF"/>
          </w:rPr>
          <w:delText xml:space="preserve">massive </w:delText>
        </w:r>
      </w:del>
      <w:ins w:id="630" w:author="Katie Hampson" w:date="2022-01-10T17:43:00Z">
        <w:r w:rsidR="00EE247F">
          <w:rPr>
            <w:rFonts w:cs="Times New Roman"/>
            <w:color w:val="222222"/>
            <w:szCs w:val="24"/>
            <w:shd w:val="clear" w:color="auto" w:fill="FFFFFF"/>
          </w:rPr>
          <w:t xml:space="preserve">considerable </w:t>
        </w:r>
      </w:ins>
      <w:r>
        <w:rPr>
          <w:rFonts w:cs="Times New Roman"/>
          <w:color w:val="222222"/>
          <w:szCs w:val="24"/>
          <w:shd w:val="clear" w:color="auto" w:fill="FFFFFF"/>
        </w:rPr>
        <w:t xml:space="preserve">resources invested. Together with the changes in people’s health-seeking behaviors that occurred during the pandemic, this resulted in human losses. South Africa shows that countries can cope with a 2-year reduction, or even interruption, of rabies control activities if they have a well-oiled One Health system in place. </w:t>
      </w:r>
      <w:ins w:id="631" w:author="Katie Hampson" w:date="2022-01-10T17:43:00Z">
        <w:r w:rsidR="00EE247F">
          <w:rPr>
            <w:rFonts w:cs="Times New Roman"/>
            <w:color w:val="222222"/>
            <w:szCs w:val="24"/>
            <w:shd w:val="clear" w:color="auto" w:fill="FFFFFF"/>
          </w:rPr>
          <w:t xml:space="preserve">But </w:t>
        </w:r>
        <w:r w:rsidR="00EE247F">
          <w:rPr>
            <w:rFonts w:cs="Times New Roman"/>
            <w:color w:val="222222"/>
            <w:szCs w:val="24"/>
            <w:shd w:val="clear" w:color="auto" w:fill="FFFFFF"/>
          </w:rPr>
          <w:lastRenderedPageBreak/>
          <w:t>their experience also highlights the dangers that may arise in many countries were One Health services are much weaker.</w:t>
        </w:r>
      </w:ins>
    </w:p>
    <w:p w14:paraId="5C86CACA" w14:textId="77777777" w:rsidR="00746A7D" w:rsidRDefault="00746A7D" w:rsidP="00746A7D">
      <w:pPr>
        <w:pStyle w:val="Heading2"/>
        <w:tabs>
          <w:tab w:val="clear" w:pos="567"/>
          <w:tab w:val="clear" w:pos="837"/>
          <w:tab w:val="num" w:pos="540"/>
        </w:tabs>
        <w:ind w:left="540" w:hanging="540"/>
      </w:pPr>
      <w:r>
        <w:t xml:space="preserve">Rural and Urban </w:t>
      </w:r>
      <w:r w:rsidR="00EA6189">
        <w:t>Settings</w:t>
      </w:r>
      <w:r>
        <w:t xml:space="preserve"> </w:t>
      </w:r>
      <w:r w:rsidR="00BF011C">
        <w:t>Require Different Approaches</w:t>
      </w:r>
    </w:p>
    <w:p w14:paraId="3A1EA0EB" w14:textId="62F5F399" w:rsidR="003100BB" w:rsidRDefault="00DD26A6" w:rsidP="00746A7D">
      <w:r>
        <w:t xml:space="preserve">Rabies control and prevention </w:t>
      </w:r>
      <w:r w:rsidR="00232E3B">
        <w:t>were impacted by</w:t>
      </w:r>
      <w:r w:rsidR="00EA6189">
        <w:t xml:space="preserve"> the</w:t>
      </w:r>
      <w:r w:rsidR="00DD4D95">
        <w:t xml:space="preserve"> </w:t>
      </w:r>
      <w:r w:rsidR="00EA6189">
        <w:t>pandemic in different ways depending on their rural or urban location.</w:t>
      </w:r>
      <w:r w:rsidR="00DD4D95">
        <w:t xml:space="preserve"> </w:t>
      </w:r>
      <w:r w:rsidR="00485264">
        <w:t xml:space="preserve">Despite variation among countries and the impossibility of </w:t>
      </w:r>
      <w:r w:rsidR="00232E3B">
        <w:t xml:space="preserve">drawing </w:t>
      </w:r>
      <w:r>
        <w:t xml:space="preserve">generalizable </w:t>
      </w:r>
      <w:r w:rsidR="00485264">
        <w:t xml:space="preserve">conclusions, </w:t>
      </w:r>
      <w:del w:id="632" w:author="Katie Hampson" w:date="2022-01-10T17:58:00Z">
        <w:r w:rsidR="00485264" w:rsidDel="00F843B1">
          <w:delText>it is</w:delText>
        </w:r>
      </w:del>
      <w:ins w:id="633" w:author="Katie Hampson" w:date="2022-01-10T17:58:00Z">
        <w:r w:rsidR="00F843B1">
          <w:t>the differences are</w:t>
        </w:r>
      </w:ins>
      <w:r w:rsidR="00485264">
        <w:t xml:space="preserve"> worth discussing</w:t>
      </w:r>
      <w:del w:id="634" w:author="Katie Hampson" w:date="2022-01-10T17:58:00Z">
        <w:r w:rsidR="00485264" w:rsidDel="00F843B1">
          <w:delText xml:space="preserve"> the </w:delText>
        </w:r>
        <w:r w:rsidDel="00F843B1">
          <w:delText>differences</w:delText>
        </w:r>
      </w:del>
      <w:r w:rsidR="00BC50D5">
        <w:t>.</w:t>
      </w:r>
    </w:p>
    <w:p w14:paraId="441022AD" w14:textId="56AC1A00" w:rsidR="004C7540" w:rsidRDefault="00BC50D5" w:rsidP="00746A7D">
      <w:r>
        <w:t xml:space="preserve">In rural communities where rabies awareness and engagement with local leaders </w:t>
      </w:r>
      <w:del w:id="635" w:author="Katie Hampson" w:date="2022-01-10T17:58:00Z">
        <w:r w:rsidDel="00F843B1">
          <w:delText xml:space="preserve">are </w:delText>
        </w:r>
      </w:del>
      <w:ins w:id="636" w:author="Katie Hampson" w:date="2022-01-10T17:58:00Z">
        <w:r w:rsidR="00F843B1">
          <w:t>tend to be</w:t>
        </w:r>
        <w:r w:rsidR="00F843B1">
          <w:t xml:space="preserve"> </w:t>
        </w:r>
      </w:ins>
      <w:r>
        <w:t xml:space="preserve">high, </w:t>
      </w:r>
      <w:r w:rsidR="00DD26A6">
        <w:t>dog vaccination</w:t>
      </w:r>
      <w:r>
        <w:t xml:space="preserve"> </w:t>
      </w:r>
      <w:r w:rsidR="00DD26A6">
        <w:t>was most</w:t>
      </w:r>
      <w:r w:rsidR="00BA0A16">
        <w:t xml:space="preserve"> </w:t>
      </w:r>
      <w:r w:rsidR="00B456CB">
        <w:t>severely affected by</w:t>
      </w:r>
      <w:r>
        <w:t xml:space="preserve"> </w:t>
      </w:r>
      <w:r w:rsidR="00B456CB">
        <w:t xml:space="preserve">travel bans and </w:t>
      </w:r>
      <w:r w:rsidR="00BA0A16">
        <w:t>COVID-19 safety standards</w:t>
      </w:r>
      <w:r w:rsidR="00B456CB">
        <w:t xml:space="preserve">. </w:t>
      </w:r>
      <w:r w:rsidR="00BA0A16">
        <w:t xml:space="preserve">This supports the inclusion of </w:t>
      </w:r>
      <w:r w:rsidR="00946E29">
        <w:t>community-based</w:t>
      </w:r>
      <w:r w:rsidR="00BA0A16">
        <w:t xml:space="preserve"> vaccinators in rabies control </w:t>
      </w:r>
      <w:r w:rsidR="009369B8">
        <w:t>plan</w:t>
      </w:r>
      <w:r w:rsidR="00946E29">
        <w:t>s</w:t>
      </w:r>
      <w:r w:rsidR="009369B8">
        <w:t xml:space="preserve">, </w:t>
      </w:r>
      <w:r w:rsidR="00DD26A6">
        <w:t>and</w:t>
      </w:r>
      <w:r w:rsidR="009369B8">
        <w:t xml:space="preserve"> </w:t>
      </w:r>
      <w:r w:rsidR="004C7540">
        <w:t xml:space="preserve">the continuation of strategies that ensure sustained community engagement and empowerment. In urban areas, the </w:t>
      </w:r>
      <w:r w:rsidR="00DD26A6">
        <w:t>lack</w:t>
      </w:r>
      <w:r w:rsidR="004C7540">
        <w:t xml:space="preserve"> of large spaces was the main impediment, but innovative vaccination methods </w:t>
      </w:r>
      <w:r w:rsidR="00946E29">
        <w:t>were</w:t>
      </w:r>
      <w:r w:rsidR="00F670F8">
        <w:t xml:space="preserve"> piloted. Furthermore,</w:t>
      </w:r>
      <w:r w:rsidR="00277C2B">
        <w:t xml:space="preserve"> the</w:t>
      </w:r>
      <w:r w:rsidR="00F670F8">
        <w:t xml:space="preserve"> catch-vaccinate-release </w:t>
      </w:r>
      <w:r w:rsidR="00277C2B">
        <w:t>method worked particularly well because of quieter roads</w:t>
      </w:r>
      <w:r w:rsidR="008E3FF0">
        <w:t xml:space="preserve"> and, whenever possible, private vaccination was often strengthened</w:t>
      </w:r>
      <w:r w:rsidR="00277C2B">
        <w:t>. It seems that cities, are well suited</w:t>
      </w:r>
      <w:ins w:id="637" w:author="Katie Hampson" w:date="2022-01-10T17:58:00Z">
        <w:r w:rsidR="00F843B1">
          <w:t xml:space="preserve"> </w:t>
        </w:r>
      </w:ins>
      <w:ins w:id="638" w:author="Katie Hampson" w:date="2022-01-10T17:59:00Z">
        <w:r w:rsidR="00F843B1">
          <w:t xml:space="preserve">for </w:t>
        </w:r>
      </w:ins>
      <w:ins w:id="639" w:author="Katie Hampson" w:date="2022-01-10T17:58:00Z">
        <w:r w:rsidR="00F843B1">
          <w:t>(and perhaps require)</w:t>
        </w:r>
      </w:ins>
      <w:r w:rsidR="00277C2B">
        <w:t xml:space="preserve"> </w:t>
      </w:r>
      <w:del w:id="640" w:author="Katie Hampson" w:date="2022-01-10T17:59:00Z">
        <w:r w:rsidR="00277C2B" w:rsidDel="00F843B1">
          <w:delText xml:space="preserve">for </w:delText>
        </w:r>
      </w:del>
      <w:r w:rsidR="00987CC2">
        <w:t>multi-method vaccination strateg</w:t>
      </w:r>
      <w:r w:rsidR="00DD26A6">
        <w:t>ies</w:t>
      </w:r>
      <w:r w:rsidR="00987CC2">
        <w:t>, w</w:t>
      </w:r>
      <w:r w:rsidR="001779A2">
        <w:t>ith method</w:t>
      </w:r>
      <w:ins w:id="641" w:author="Katie Hampson" w:date="2022-01-10T17:59:00Z">
        <w:r w:rsidR="00F843B1">
          <w:t>s</w:t>
        </w:r>
      </w:ins>
      <w:r w:rsidR="001779A2">
        <w:t xml:space="preserve"> </w:t>
      </w:r>
      <w:ins w:id="642" w:author="Katie Hampson" w:date="2022-01-10T17:59:00Z">
        <w:r w:rsidR="00F843B1">
          <w:t xml:space="preserve">adapted to </w:t>
        </w:r>
      </w:ins>
      <w:r w:rsidR="00DD26A6">
        <w:t>suit</w:t>
      </w:r>
      <w:del w:id="643" w:author="Katie Hampson" w:date="2022-01-10T17:59:00Z">
        <w:r w:rsidR="00DD26A6" w:rsidDel="00F843B1">
          <w:delText>ed to</w:delText>
        </w:r>
      </w:del>
      <w:r w:rsidR="00DD26A6">
        <w:t xml:space="preserve"> particular groups where they are most effective </w:t>
      </w:r>
      <w:r w:rsidR="001779A2">
        <w:t>(e.g., catch-vaccinate-release out of peak hours</w:t>
      </w:r>
      <w:r w:rsidR="00A82F3E">
        <w:t xml:space="preserve">, </w:t>
      </w:r>
      <w:r w:rsidR="00A82F3E" w:rsidRPr="00A82F3E">
        <w:t>fixed and roaming static points</w:t>
      </w:r>
      <w:r w:rsidR="002D3181">
        <w:t xml:space="preserve"> during the day</w:t>
      </w:r>
      <w:r w:rsidR="002D3181">
        <w:rPr>
          <w:rStyle w:val="FootnoteReference"/>
        </w:rPr>
        <w:footnoteReference w:id="40"/>
      </w:r>
      <w:r w:rsidR="002D3181">
        <w:t>, etc.</w:t>
      </w:r>
      <w:r w:rsidR="001779A2">
        <w:t>)</w:t>
      </w:r>
      <w:r w:rsidR="00DD26A6">
        <w:t xml:space="preserve"> and – when available - with</w:t>
      </w:r>
      <w:r w:rsidR="00946E29">
        <w:t xml:space="preserve"> engagement</w:t>
      </w:r>
      <w:r w:rsidR="001779A2">
        <w:t xml:space="preserve"> with </w:t>
      </w:r>
      <w:r w:rsidR="007B4430">
        <w:t>the private veterinary sector</w:t>
      </w:r>
      <w:r w:rsidR="001779A2">
        <w:t xml:space="preserve">. </w:t>
      </w:r>
    </w:p>
    <w:p w14:paraId="3A0F0F61" w14:textId="52D29390" w:rsidR="0042115B" w:rsidRDefault="00DD26A6" w:rsidP="00746A7D">
      <w:pPr>
        <w:rPr>
          <w:ins w:id="644" w:author="deborah nadal" w:date="2022-01-04T15:19:00Z"/>
        </w:rPr>
      </w:pPr>
      <w:r>
        <w:t xml:space="preserve">In relation to </w:t>
      </w:r>
      <w:del w:id="645" w:author="Katie Hampson" w:date="2022-01-10T17:59:00Z">
        <w:r w:rsidDel="00F843B1">
          <w:delText xml:space="preserve">access to </w:delText>
        </w:r>
      </w:del>
      <w:r>
        <w:t>post-exposure prophylaxis,</w:t>
      </w:r>
      <w:r w:rsidR="008D0286">
        <w:t xml:space="preserve"> urban residents mainly faced the problem of finding open clinics, </w:t>
      </w:r>
      <w:r>
        <w:t xml:space="preserve">whilst </w:t>
      </w:r>
      <w:r w:rsidR="008D0286">
        <w:t>rural</w:t>
      </w:r>
      <w:r>
        <w:t xml:space="preserve"> residents </w:t>
      </w:r>
      <w:r w:rsidR="00946E29">
        <w:t xml:space="preserve">also </w:t>
      </w:r>
      <w:r w:rsidR="008D0286">
        <w:t xml:space="preserve">had to deal with </w:t>
      </w:r>
      <w:r>
        <w:t xml:space="preserve">travel </w:t>
      </w:r>
      <w:r w:rsidR="008D0286">
        <w:t>restrictions, limited public transportation, and reduced financial resources</w:t>
      </w:r>
      <w:r>
        <w:t>, leading to underestimation of</w:t>
      </w:r>
      <w:r w:rsidR="008D0286">
        <w:t xml:space="preserve"> </w:t>
      </w:r>
      <w:r w:rsidR="007D55B4">
        <w:t xml:space="preserve">risk, </w:t>
      </w:r>
      <w:r w:rsidR="008D0286">
        <w:t xml:space="preserve">delays in access to care, </w:t>
      </w:r>
      <w:r w:rsidR="007D55B4">
        <w:t>and</w:t>
      </w:r>
      <w:r>
        <w:t xml:space="preserve"> use of</w:t>
      </w:r>
      <w:r w:rsidR="007D55B4">
        <w:t xml:space="preserve"> </w:t>
      </w:r>
      <w:r>
        <w:t>ineffective</w:t>
      </w:r>
      <w:r w:rsidR="007D55B4">
        <w:t xml:space="preserve"> remedies. </w:t>
      </w:r>
      <w:r w:rsidR="00977203">
        <w:t>Not only for exceptional times like the pandemic, but also in normal circumstances, the set-up of</w:t>
      </w:r>
      <w:ins w:id="646" w:author="Katie Hampson" w:date="2022-01-10T18:00:00Z">
        <w:r w:rsidR="00F843B1">
          <w:t xml:space="preserve"> </w:t>
        </w:r>
      </w:ins>
      <w:del w:id="647" w:author="Katie Hampson" w:date="2022-01-10T18:00:00Z">
        <w:r w:rsidR="00977203" w:rsidDel="00F843B1">
          <w:delText xml:space="preserve"> a</w:delText>
        </w:r>
        <w:r w:rsidR="00B63EFD" w:rsidDel="00F843B1">
          <w:delText xml:space="preserve"> </w:delText>
        </w:r>
      </w:del>
      <w:r w:rsidR="00B63EFD">
        <w:t>dedicated</w:t>
      </w:r>
      <w:r w:rsidR="00977203">
        <w:t xml:space="preserve"> animal bite and rabies hotline </w:t>
      </w:r>
      <w:ins w:id="648" w:author="Katie Hampson" w:date="2022-01-10T18:00:00Z">
        <w:r w:rsidR="00F843B1">
          <w:t xml:space="preserve">services </w:t>
        </w:r>
      </w:ins>
      <w:r w:rsidR="00977203">
        <w:t>seem</w:t>
      </w:r>
      <w:del w:id="649" w:author="Katie Hampson" w:date="2022-01-10T18:00:00Z">
        <w:r w:rsidR="00977203" w:rsidDel="00F843B1">
          <w:delText>s</w:delText>
        </w:r>
      </w:del>
      <w:r w:rsidR="00977203">
        <w:t xml:space="preserve"> advantageous on several fronts. </w:t>
      </w:r>
      <w:r w:rsidR="001D3B93">
        <w:t xml:space="preserve">First, </w:t>
      </w:r>
      <w:del w:id="650" w:author="Katie Hampson" w:date="2022-01-10T18:00:00Z">
        <w:r w:rsidR="007B4430" w:rsidDel="00F843B1">
          <w:delText xml:space="preserve">provided that a phone is locally available, </w:delText>
        </w:r>
        <w:r w:rsidR="001D3B93" w:rsidDel="00F843B1">
          <w:delText>it</w:delText>
        </w:r>
        <w:r w:rsidR="00977203" w:rsidDel="00F843B1">
          <w:delText xml:space="preserve"> </w:delText>
        </w:r>
        <w:r w:rsidR="001D3B93" w:rsidDel="00F843B1">
          <w:delText>is</w:delText>
        </w:r>
      </w:del>
      <w:ins w:id="651" w:author="Katie Hampson" w:date="2022-01-10T18:00:00Z">
        <w:r w:rsidR="00F843B1">
          <w:t>phone calls are</w:t>
        </w:r>
      </w:ins>
      <w:r w:rsidR="001D3B93">
        <w:t xml:space="preserve"> a fast and cheap way </w:t>
      </w:r>
      <w:r w:rsidR="00977203">
        <w:t xml:space="preserve">for bite victims to </w:t>
      </w:r>
      <w:r w:rsidR="001D3B93">
        <w:t>receive an immediate and standardized risk assessment</w:t>
      </w:r>
      <w:ins w:id="652" w:author="Katie Hampson" w:date="2022-01-10T18:00:00Z">
        <w:r w:rsidR="00F843B1">
          <w:t xml:space="preserve"> (assuming network services/ coverage)</w:t>
        </w:r>
      </w:ins>
      <w:r w:rsidR="001D3B93">
        <w:t xml:space="preserve">, and up-to-date instructions on </w:t>
      </w:r>
      <w:r w:rsidR="008036F8">
        <w:t>their nearest source of</w:t>
      </w:r>
      <w:r w:rsidR="001D3B93">
        <w:t xml:space="preserve"> </w:t>
      </w:r>
      <w:r w:rsidR="008036F8">
        <w:t>post-exposure prophylaxis</w:t>
      </w:r>
      <w:r w:rsidR="001D3B93">
        <w:t>. Second,</w:t>
      </w:r>
      <w:r w:rsidR="0042115B">
        <w:t xml:space="preserve"> </w:t>
      </w:r>
      <w:ins w:id="653" w:author="Katie Hampson" w:date="2022-01-10T18:01:00Z">
        <w:r w:rsidR="007720F4">
          <w:t xml:space="preserve">hotlines </w:t>
        </w:r>
      </w:ins>
      <w:del w:id="654" w:author="Katie Hampson" w:date="2022-01-10T18:01:00Z">
        <w:r w:rsidR="0042115B" w:rsidDel="007720F4">
          <w:delText xml:space="preserve">it </w:delText>
        </w:r>
      </w:del>
      <w:r w:rsidR="0042115B">
        <w:t>work</w:t>
      </w:r>
      <w:del w:id="655" w:author="Katie Hampson" w:date="2022-01-10T18:01:00Z">
        <w:r w:rsidR="0042115B" w:rsidDel="007720F4">
          <w:delText>s</w:delText>
        </w:r>
      </w:del>
      <w:r w:rsidR="0042115B">
        <w:t xml:space="preserve"> </w:t>
      </w:r>
      <w:r w:rsidR="00B63EFD">
        <w:t xml:space="preserve">as </w:t>
      </w:r>
      <w:r w:rsidR="0042115B">
        <w:t>a starting point for Integrated Bite Case Management</w:t>
      </w:r>
      <w:r w:rsidR="00B317CB">
        <w:t xml:space="preserve"> (IBCM)</w:t>
      </w:r>
      <w:r w:rsidR="0042115B">
        <w:t xml:space="preserve">, </w:t>
      </w:r>
      <w:r w:rsidR="00011AD8">
        <w:t xml:space="preserve">with immediate benefits of increasing the detection of animal and human rabies cases, and targeted </w:t>
      </w:r>
      <w:r w:rsidR="008036F8">
        <w:t>distribution of post-exposure vaccines</w:t>
      </w:r>
      <w:r w:rsidR="0042115B">
        <w:t xml:space="preserve">. Third, </w:t>
      </w:r>
      <w:del w:id="656" w:author="Katie Hampson" w:date="2022-01-10T18:01:00Z">
        <w:r w:rsidR="0042115B" w:rsidDel="007720F4">
          <w:delText xml:space="preserve">it </w:delText>
        </w:r>
      </w:del>
      <w:ins w:id="657" w:author="Katie Hampson" w:date="2022-01-10T18:01:00Z">
        <w:r w:rsidR="007720F4">
          <w:t>hotlines</w:t>
        </w:r>
        <w:r w:rsidR="007720F4">
          <w:t xml:space="preserve"> </w:t>
        </w:r>
      </w:ins>
      <w:r w:rsidR="00B63EFD">
        <w:t>provide</w:t>
      </w:r>
      <w:del w:id="658" w:author="Katie Hampson" w:date="2022-01-10T18:01:00Z">
        <w:r w:rsidR="00B63EFD" w:rsidDel="007720F4">
          <w:delText>s</w:delText>
        </w:r>
      </w:del>
      <w:r w:rsidR="00B63EFD">
        <w:t xml:space="preserve"> an additional</w:t>
      </w:r>
      <w:r w:rsidR="0042115B">
        <w:t xml:space="preserve"> communication channel for p</w:t>
      </w:r>
      <w:r w:rsidR="0042115B" w:rsidRPr="0019583D">
        <w:t>articipatory disease surveillance</w:t>
      </w:r>
      <w:r w:rsidR="0042115B">
        <w:t xml:space="preserve">. Fourth, </w:t>
      </w:r>
      <w:del w:id="659" w:author="Katie Hampson" w:date="2022-01-10T18:01:00Z">
        <w:r w:rsidR="0042115B" w:rsidDel="007720F4">
          <w:delText xml:space="preserve">it </w:delText>
        </w:r>
      </w:del>
      <w:ins w:id="660" w:author="Katie Hampson" w:date="2022-01-10T18:01:00Z">
        <w:r w:rsidR="007720F4">
          <w:t xml:space="preserve">they </w:t>
        </w:r>
      </w:ins>
      <w:ins w:id="661" w:author="Katie Hampson" w:date="2022-01-10T22:08:00Z">
        <w:r w:rsidR="0027777D">
          <w:t xml:space="preserve">can </w:t>
        </w:r>
      </w:ins>
      <w:ins w:id="662" w:author="Katie Hampson" w:date="2022-01-10T22:09:00Z">
        <w:r w:rsidR="0027777D">
          <w:t xml:space="preserve">potentially </w:t>
        </w:r>
      </w:ins>
      <w:r w:rsidR="00B63EFD">
        <w:t>strengthen</w:t>
      </w:r>
      <w:del w:id="663" w:author="Katie Hampson" w:date="2022-01-10T18:01:00Z">
        <w:r w:rsidR="00B63EFD" w:rsidDel="007720F4">
          <w:delText>s</w:delText>
        </w:r>
      </w:del>
      <w:r w:rsidR="00B63EFD">
        <w:t xml:space="preserve"> the One Health approach to rabies, </w:t>
      </w:r>
      <w:del w:id="664" w:author="Katie Hampson" w:date="2022-01-10T22:08:00Z">
        <w:r w:rsidR="00B63EFD" w:rsidDel="0027777D">
          <w:delText>because the efficacy and cost-effectiveness of this</w:delText>
        </w:r>
      </w:del>
      <w:ins w:id="665" w:author="Katie Hampson" w:date="2022-01-10T22:08:00Z">
        <w:r w:rsidR="0027777D">
          <w:t>if</w:t>
        </w:r>
      </w:ins>
      <w:r w:rsidR="00B63EFD">
        <w:t xml:space="preserve"> </w:t>
      </w:r>
      <w:del w:id="666" w:author="Katie Hampson" w:date="2022-01-10T22:09:00Z">
        <w:r w:rsidR="00B63EFD" w:rsidDel="0027777D">
          <w:delText>hotline depends on being co-</w:delText>
        </w:r>
      </w:del>
      <w:ins w:id="667" w:author="Katie Hampson" w:date="2022-01-10T22:09:00Z">
        <w:r w:rsidR="0027777D">
          <w:t xml:space="preserve">jointly </w:t>
        </w:r>
      </w:ins>
      <w:r w:rsidR="00B63EFD">
        <w:t xml:space="preserve">managed by staff from </w:t>
      </w:r>
      <w:r w:rsidR="008036F8">
        <w:t xml:space="preserve">both </w:t>
      </w:r>
      <w:r w:rsidR="00B63EFD">
        <w:t>the human and animal health sectors.</w:t>
      </w:r>
      <w:r w:rsidR="00C40EC3">
        <w:t xml:space="preserve"> </w:t>
      </w:r>
      <w:r w:rsidR="008036F8">
        <w:t>However, f</w:t>
      </w:r>
      <w:r w:rsidR="00C40EC3">
        <w:t xml:space="preserve">urther research is necessary to explore the feasibility and costs of </w:t>
      </w:r>
      <w:r w:rsidR="007B4430">
        <w:t>this promising</w:t>
      </w:r>
      <w:r w:rsidR="00C40EC3">
        <w:t xml:space="preserve"> intervention</w:t>
      </w:r>
      <w:r w:rsidR="007B4430">
        <w:rPr>
          <w:rStyle w:val="FootnoteReference"/>
        </w:rPr>
        <w:footnoteReference w:id="41"/>
      </w:r>
      <w:r w:rsidR="00D60896">
        <w:t xml:space="preserve">. </w:t>
      </w:r>
    </w:p>
    <w:p w14:paraId="23612117" w14:textId="3A1F4ACA" w:rsidR="00372482" w:rsidRDefault="00372482" w:rsidP="00372482">
      <w:pPr>
        <w:pStyle w:val="Heading2"/>
        <w:tabs>
          <w:tab w:val="left" w:pos="540"/>
          <w:tab w:val="left" w:pos="567"/>
          <w:tab w:val="num" w:pos="3267"/>
        </w:tabs>
        <w:ind w:left="540" w:hanging="540"/>
      </w:pPr>
      <w:commentRangeStart w:id="668"/>
      <w:r>
        <w:t xml:space="preserve">Strengths </w:t>
      </w:r>
      <w:commentRangeEnd w:id="668"/>
      <w:r>
        <w:rPr>
          <w:rStyle w:val="CommentReference"/>
          <w:rFonts w:eastAsiaTheme="minorHAnsi" w:cstheme="minorBidi"/>
          <w:b w:val="0"/>
        </w:rPr>
        <w:commentReference w:id="668"/>
      </w:r>
      <w:r>
        <w:t>and Limitations</w:t>
      </w:r>
    </w:p>
    <w:p w14:paraId="77690671" w14:textId="7C1C0ABA" w:rsidR="00372482" w:rsidRDefault="00372482" w:rsidP="00746A7D">
      <w:r>
        <w:t xml:space="preserve">This study has some limitations. Even though we received a relatively high number of responses </w:t>
      </w:r>
      <w:del w:id="669" w:author="Katie Hampson" w:date="2022-01-10T22:09:00Z">
        <w:r w:rsidDel="0027777D">
          <w:delText xml:space="preserve">that were quite </w:delText>
        </w:r>
      </w:del>
      <w:r>
        <w:t xml:space="preserve">distributed across countries and work sectors, our convenience sample is not representative and does not allow for reliable generalization. Additionally, for most countries (n=33, </w:t>
      </w:r>
      <w:r w:rsidRPr="008F4D0E">
        <w:t>69%</w:t>
      </w:r>
      <w:r>
        <w:t xml:space="preserve">) only one opinion was collected, while for the others </w:t>
      </w:r>
      <w:del w:id="670" w:author="Katie Hampson" w:date="2022-01-10T22:10:00Z">
        <w:r w:rsidDel="0027777D">
          <w:delText xml:space="preserve">we had </w:delText>
        </w:r>
      </w:del>
      <w:r>
        <w:t xml:space="preserve">several questionnaires and interviews </w:t>
      </w:r>
      <w:ins w:id="671" w:author="Katie Hampson" w:date="2022-01-10T22:10:00Z">
        <w:r w:rsidR="0027777D">
          <w:t xml:space="preserve">were </w:t>
        </w:r>
      </w:ins>
      <w:r>
        <w:t>available. Furthermore, due to chronically poor rabies surveillance and variable levels of dog vaccination in most rabies endemic countries, the 3-tier classification system that we used is intended as tentative, and functional to this study only. Finally, even though</w:t>
      </w:r>
      <w:r w:rsidRPr="000E2D18">
        <w:t xml:space="preserve"> </w:t>
      </w:r>
      <w:r>
        <w:t>the initial manual cleaning of the survey answers</w:t>
      </w:r>
      <w:r w:rsidRPr="000E2D18">
        <w:t xml:space="preserve"> </w:t>
      </w:r>
      <w:r>
        <w:lastRenderedPageBreak/>
        <w:t xml:space="preserve">was done systematically and the entire process was repeated </w:t>
      </w:r>
      <w:del w:id="672" w:author="Katie Hampson" w:date="2022-01-10T22:10:00Z">
        <w:r w:rsidDel="0027777D">
          <w:delText xml:space="preserve">twice </w:delText>
        </w:r>
      </w:del>
      <w:r>
        <w:t>to minimize error, it involved</w:t>
      </w:r>
      <w:ins w:id="673" w:author="Katie Hampson" w:date="2022-01-10T22:10:00Z">
        <w:r w:rsidR="0027777D">
          <w:t xml:space="preserve"> </w:t>
        </w:r>
      </w:ins>
      <w:del w:id="674" w:author="Katie Hampson" w:date="2022-01-10T22:10:00Z">
        <w:r w:rsidDel="0027777D">
          <w:delText xml:space="preserve"> some </w:delText>
        </w:r>
      </w:del>
      <w:r>
        <w:t>subjectivity. Similarly, coding was done by only one person, and reflexivity and subjectivity were an integral part of the process.</w:t>
      </w:r>
    </w:p>
    <w:p w14:paraId="6ECDCF7B" w14:textId="42B601EA" w:rsidR="003100BB" w:rsidRDefault="0067259C" w:rsidP="00372482">
      <w:pPr>
        <w:pStyle w:val="Heading1"/>
      </w:pPr>
      <w:commentRangeStart w:id="675"/>
      <w:commentRangeStart w:id="676"/>
      <w:r>
        <w:t>Conclusions</w:t>
      </w:r>
      <w:commentRangeEnd w:id="675"/>
      <w:r w:rsidR="00BC3032">
        <w:rPr>
          <w:rStyle w:val="CommentReference"/>
          <w:rFonts w:eastAsiaTheme="minorHAnsi" w:cstheme="minorBidi"/>
          <w:b w:val="0"/>
        </w:rPr>
        <w:commentReference w:id="675"/>
      </w:r>
      <w:commentRangeEnd w:id="676"/>
      <w:r w:rsidR="004C1585">
        <w:rPr>
          <w:rStyle w:val="CommentReference"/>
          <w:rFonts w:eastAsiaTheme="minorHAnsi" w:cstheme="minorBidi"/>
          <w:b w:val="0"/>
        </w:rPr>
        <w:commentReference w:id="676"/>
      </w:r>
    </w:p>
    <w:p w14:paraId="689D9A51" w14:textId="77777777" w:rsidR="000357DC" w:rsidRDefault="00DD1C5F" w:rsidP="00746A7D">
      <w:r>
        <w:t xml:space="preserve">Although </w:t>
      </w:r>
      <w:r w:rsidR="008036F8">
        <w:t>difficult to quantify</w:t>
      </w:r>
      <w:r>
        <w:t xml:space="preserve">, the impact of the first year of the COVID-19 pandemic on rabies and rabies control efforts appears </w:t>
      </w:r>
      <w:r w:rsidR="007B4430">
        <w:t>significant</w:t>
      </w:r>
      <w:r>
        <w:t xml:space="preserve">. </w:t>
      </w:r>
      <w:r w:rsidR="0012401A">
        <w:t xml:space="preserve">All the components of the current One Health-grounded strategy to </w:t>
      </w:r>
      <w:r w:rsidR="007B4430">
        <w:t>eliminate</w:t>
      </w:r>
      <w:r w:rsidR="0012401A">
        <w:t xml:space="preserve"> dog-mediated human rabies </w:t>
      </w:r>
      <w:r w:rsidR="00F6507C">
        <w:t>were</w:t>
      </w:r>
      <w:r w:rsidR="0012401A">
        <w:t xml:space="preserve"> affected, but </w:t>
      </w:r>
      <w:r w:rsidR="008036F8">
        <w:t xml:space="preserve">dog vaccination </w:t>
      </w:r>
      <w:r w:rsidR="0012401A">
        <w:t>was the most severely disrupted. Considering the</w:t>
      </w:r>
      <w:r w:rsidR="008849C1">
        <w:t xml:space="preserve"> number of years </w:t>
      </w:r>
      <w:del w:id="677" w:author="Katie Hampson" w:date="2022-01-10T22:11:00Z">
        <w:r w:rsidR="007B4430" w:rsidDel="0027777D">
          <w:delText xml:space="preserve">usually </w:delText>
        </w:r>
      </w:del>
      <w:r w:rsidR="008849C1">
        <w:t xml:space="preserve">necessary for </w:t>
      </w:r>
      <w:r w:rsidR="008036F8">
        <w:t>dog vaccination</w:t>
      </w:r>
      <w:r w:rsidR="008849C1">
        <w:t xml:space="preserve"> programs to</w:t>
      </w:r>
      <w:r w:rsidR="008036F8">
        <w:t xml:space="preserve"> mature and</w:t>
      </w:r>
      <w:r w:rsidR="008849C1">
        <w:t xml:space="preserve"> </w:t>
      </w:r>
      <w:r w:rsidR="008036F8">
        <w:t>scale up</w:t>
      </w:r>
      <w:r w:rsidR="007B4430">
        <w:t xml:space="preserve">, </w:t>
      </w:r>
      <w:r w:rsidR="008849C1">
        <w:t>it is recommend</w:t>
      </w:r>
      <w:r w:rsidR="008036F8">
        <w:t>ed</w:t>
      </w:r>
      <w:r w:rsidR="008849C1">
        <w:t xml:space="preserve"> that</w:t>
      </w:r>
      <w:r w:rsidR="009313F3">
        <w:t>, as soon as possible, efforts are intensified</w:t>
      </w:r>
      <w:r w:rsidR="00F6507C">
        <w:t>. Areas of particular attention, and possibl</w:t>
      </w:r>
      <w:r w:rsidR="008036F8">
        <w:t>e</w:t>
      </w:r>
      <w:r w:rsidR="00F6507C">
        <w:t xml:space="preserve"> innovation, are: </w:t>
      </w:r>
    </w:p>
    <w:p w14:paraId="0136005A" w14:textId="77777777" w:rsidR="00607204" w:rsidRDefault="008036F8" w:rsidP="000357DC">
      <w:pPr>
        <w:pStyle w:val="ListParagraph"/>
        <w:numPr>
          <w:ilvl w:val="0"/>
          <w:numId w:val="29"/>
        </w:numPr>
      </w:pPr>
      <w:r>
        <w:t>S</w:t>
      </w:r>
      <w:r w:rsidR="003C36E6">
        <w:t>trengthening</w:t>
      </w:r>
      <w:r>
        <w:t xml:space="preserve"> </w:t>
      </w:r>
      <w:r w:rsidR="00607204">
        <w:t>the emphasis on the Zero by 30 goal;</w:t>
      </w:r>
    </w:p>
    <w:p w14:paraId="0FB837E4" w14:textId="208DB8B0" w:rsidR="000357DC" w:rsidRDefault="008036F8" w:rsidP="000357DC">
      <w:pPr>
        <w:pStyle w:val="ListParagraph"/>
        <w:numPr>
          <w:ilvl w:val="0"/>
          <w:numId w:val="29"/>
        </w:numPr>
      </w:pPr>
      <w:r>
        <w:t xml:space="preserve">Ring-fencing </w:t>
      </w:r>
      <w:r w:rsidR="00F6507C">
        <w:t>dedicated rabies budget</w:t>
      </w:r>
      <w:r w:rsidR="00B57429">
        <w:t>s</w:t>
      </w:r>
      <w:r w:rsidR="00B84483">
        <w:t xml:space="preserve"> </w:t>
      </w:r>
      <w:r>
        <w:t xml:space="preserve">for </w:t>
      </w:r>
      <w:ins w:id="678" w:author="Katie Hampson" w:date="2022-01-10T22:11:00Z">
        <w:r w:rsidR="0027777D">
          <w:t xml:space="preserve">long-term </w:t>
        </w:r>
      </w:ins>
      <w:r>
        <w:t>uninterrupted</w:t>
      </w:r>
      <w:ins w:id="679" w:author="Katie Hampson" w:date="2022-01-10T22:11:00Z">
        <w:r w:rsidR="0027777D">
          <w:t xml:space="preserve"> animal and human vaccine</w:t>
        </w:r>
      </w:ins>
      <w:r w:rsidR="00B84483">
        <w:t xml:space="preserve"> procurement</w:t>
      </w:r>
      <w:del w:id="680" w:author="Katie Hampson" w:date="2022-01-10T22:11:00Z">
        <w:r w:rsidR="00B84483" w:rsidDel="0027777D">
          <w:delText xml:space="preserve"> of dog and human vaccines</w:delText>
        </w:r>
      </w:del>
      <w:r w:rsidR="00E46A40">
        <w:t xml:space="preserve">; </w:t>
      </w:r>
    </w:p>
    <w:p w14:paraId="2944EC57" w14:textId="33BE2B42" w:rsidR="000357DC" w:rsidRDefault="008036F8" w:rsidP="000357DC">
      <w:pPr>
        <w:pStyle w:val="ListParagraph"/>
        <w:numPr>
          <w:ilvl w:val="0"/>
          <w:numId w:val="29"/>
        </w:numPr>
      </w:pPr>
      <w:r>
        <w:t>I</w:t>
      </w:r>
      <w:r w:rsidR="00E46A40">
        <w:t xml:space="preserve">dentification of the </w:t>
      </w:r>
      <w:r w:rsidR="002163E6">
        <w:t>most cost-effective and sustainable</w:t>
      </w:r>
      <w:r w:rsidR="00E46A40">
        <w:t xml:space="preserve"> methods to meet the needs and challenges of </w:t>
      </w:r>
      <w:r>
        <w:t>different</w:t>
      </w:r>
      <w:r w:rsidR="00E46A40">
        <w:t xml:space="preserve"> </w:t>
      </w:r>
      <w:del w:id="681" w:author="Katie Hampson" w:date="2022-01-10T22:12:00Z">
        <w:r w:rsidR="00E46A40" w:rsidDel="0027777D">
          <w:delText xml:space="preserve">populations </w:delText>
        </w:r>
      </w:del>
      <w:ins w:id="682" w:author="Katie Hampson" w:date="2022-01-10T22:12:00Z">
        <w:r w:rsidR="0027777D">
          <w:t>communitie</w:t>
        </w:r>
        <w:r w:rsidR="0027777D">
          <w:t xml:space="preserve">s </w:t>
        </w:r>
      </w:ins>
      <w:r w:rsidR="00B317CB">
        <w:t>in</w:t>
      </w:r>
      <w:r w:rsidR="00E46A40">
        <w:t xml:space="preserve"> having their dogs vaccinated; </w:t>
      </w:r>
    </w:p>
    <w:p w14:paraId="542B81A9" w14:textId="77777777" w:rsidR="000357DC" w:rsidRDefault="008036F8" w:rsidP="000357DC">
      <w:pPr>
        <w:pStyle w:val="ListParagraph"/>
        <w:numPr>
          <w:ilvl w:val="0"/>
          <w:numId w:val="29"/>
        </w:numPr>
      </w:pPr>
      <w:r>
        <w:t>I</w:t>
      </w:r>
      <w:r w:rsidR="000357DC">
        <w:t xml:space="preserve">mplementation of cross-border </w:t>
      </w:r>
      <w:r>
        <w:t>dog vaccination</w:t>
      </w:r>
      <w:r w:rsidR="000357DC">
        <w:t xml:space="preserve"> campaigns; </w:t>
      </w:r>
    </w:p>
    <w:p w14:paraId="241A0D7F" w14:textId="77777777" w:rsidR="0067259C" w:rsidRDefault="008036F8" w:rsidP="000357DC">
      <w:pPr>
        <w:pStyle w:val="ListParagraph"/>
        <w:numPr>
          <w:ilvl w:val="0"/>
          <w:numId w:val="29"/>
        </w:numPr>
      </w:pPr>
      <w:r>
        <w:t>D</w:t>
      </w:r>
      <w:r w:rsidR="00B317CB">
        <w:t>evelopment of system</w:t>
      </w:r>
      <w:r>
        <w:t>s</w:t>
      </w:r>
      <w:r w:rsidR="00B317CB">
        <w:t xml:space="preserve"> to increase access to </w:t>
      </w:r>
      <w:r>
        <w:t xml:space="preserve">post-exposure prophylaxis </w:t>
      </w:r>
      <w:r w:rsidR="002163E6">
        <w:t xml:space="preserve">and </w:t>
      </w:r>
      <w:del w:id="683" w:author="Katie Hampson" w:date="2022-01-10T22:12:00Z">
        <w:r w:rsidDel="0027777D">
          <w:delText xml:space="preserve">to </w:delText>
        </w:r>
      </w:del>
      <w:r w:rsidR="002163E6">
        <w:t>support</w:t>
      </w:r>
      <w:r w:rsidR="00B317CB">
        <w:t xml:space="preserve"> IBCM</w:t>
      </w:r>
      <w:r w:rsidR="002163E6">
        <w:t xml:space="preserve">, </w:t>
      </w:r>
      <w:r w:rsidR="000357DC">
        <w:t xml:space="preserve">and </w:t>
      </w:r>
      <w:r w:rsidR="002163E6">
        <w:t xml:space="preserve">build </w:t>
      </w:r>
      <w:r w:rsidR="000357DC">
        <w:t>p</w:t>
      </w:r>
      <w:r w:rsidR="000357DC" w:rsidRPr="0019583D">
        <w:t>articipatory disease surveillance</w:t>
      </w:r>
      <w:r w:rsidR="000357DC">
        <w:t xml:space="preserve">; </w:t>
      </w:r>
    </w:p>
    <w:p w14:paraId="16847BE2" w14:textId="77777777" w:rsidR="000357DC" w:rsidRDefault="00B57429" w:rsidP="002163E6">
      <w:pPr>
        <w:pStyle w:val="ListParagraph"/>
        <w:numPr>
          <w:ilvl w:val="0"/>
          <w:numId w:val="29"/>
        </w:numPr>
      </w:pPr>
      <w:r>
        <w:t>D</w:t>
      </w:r>
      <w:r w:rsidR="000357DC">
        <w:t xml:space="preserve">esign of </w:t>
      </w:r>
      <w:del w:id="684" w:author="Katie Hampson" w:date="2022-01-10T22:12:00Z">
        <w:r w:rsidR="000357DC" w:rsidDel="0027777D">
          <w:delText xml:space="preserve">a </w:delText>
        </w:r>
      </w:del>
      <w:r w:rsidR="000357DC">
        <w:t>practical rabies awareness package</w:t>
      </w:r>
      <w:r>
        <w:t>s</w:t>
      </w:r>
      <w:r w:rsidR="000357DC">
        <w:t xml:space="preserve"> that target children</w:t>
      </w:r>
      <w:r>
        <w:t xml:space="preserve"> </w:t>
      </w:r>
      <w:r w:rsidR="000357DC">
        <w:t xml:space="preserve">and their parents, who </w:t>
      </w:r>
      <w:r>
        <w:t xml:space="preserve">typically </w:t>
      </w:r>
      <w:r w:rsidR="000357DC">
        <w:t>make decisions on medical care and dog keeping</w:t>
      </w:r>
      <w:r w:rsidR="00607204">
        <w:t>.</w:t>
      </w:r>
    </w:p>
    <w:p w14:paraId="73915029" w14:textId="77777777" w:rsidR="00085561" w:rsidRPr="002D3181" w:rsidRDefault="00E83991" w:rsidP="002D3181">
      <w:pPr>
        <w:pStyle w:val="Heading1"/>
        <w:tabs>
          <w:tab w:val="left" w:pos="567"/>
        </w:tabs>
        <w:rPr>
          <w:bCs/>
        </w:rPr>
      </w:pPr>
      <w:r>
        <w:rPr>
          <w:bCs/>
        </w:rPr>
        <w:t>R</w:t>
      </w:r>
      <w:r w:rsidRPr="00E83991">
        <w:rPr>
          <w:rFonts w:asciiTheme="majorBidi" w:eastAsia="Times New Roman" w:hAnsiTheme="majorBidi" w:cstheme="majorBidi"/>
          <w:bCs/>
        </w:rPr>
        <w:t xml:space="preserve">eferences </w:t>
      </w:r>
    </w:p>
    <w:p w14:paraId="28BD248A" w14:textId="77777777" w:rsidR="00CB43D5" w:rsidRDefault="00CB43D5" w:rsidP="00CB43D5">
      <w:pPr>
        <w:pStyle w:val="Heading1"/>
      </w:pPr>
      <w:r>
        <w:t>Conflict of Interest</w:t>
      </w:r>
    </w:p>
    <w:p w14:paraId="7B2F8E7B" w14:textId="77777777" w:rsidR="00CB43D5" w:rsidRPr="00283C79" w:rsidRDefault="00CB43D5" w:rsidP="00CB43D5">
      <w:pPr>
        <w:rPr>
          <w:iCs/>
        </w:rPr>
      </w:pPr>
      <w:r w:rsidRPr="00283C79">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6A7A0868" w14:textId="77777777" w:rsidR="00045678" w:rsidRDefault="00045678" w:rsidP="00045678">
      <w:pPr>
        <w:pStyle w:val="Heading1"/>
      </w:pPr>
      <w:r>
        <w:t>Author Contributions</w:t>
      </w:r>
    </w:p>
    <w:p w14:paraId="66A16435" w14:textId="77777777" w:rsidR="00074074" w:rsidRDefault="00074074" w:rsidP="00265660">
      <w:pPr>
        <w:rPr>
          <w:lang w:val="en-GB"/>
        </w:rPr>
      </w:pPr>
      <w:r w:rsidRPr="00074074">
        <w:rPr>
          <w:lang w:val="en-GB"/>
        </w:rPr>
        <w:t>BAR, DN</w:t>
      </w:r>
      <w:r w:rsidR="003C3B9B">
        <w:rPr>
          <w:lang w:val="en-GB"/>
        </w:rPr>
        <w:t xml:space="preserve">, </w:t>
      </w:r>
      <w:r w:rsidR="003C3B9B" w:rsidRPr="00074074">
        <w:rPr>
          <w:lang w:val="en-GB"/>
        </w:rPr>
        <w:t>KH</w:t>
      </w:r>
      <w:r w:rsidRPr="00074074">
        <w:rPr>
          <w:lang w:val="en-GB"/>
        </w:rPr>
        <w:t xml:space="preserve"> and SB conceived the study. DN, KH, SB</w:t>
      </w:r>
      <w:r w:rsidR="003C3B9B">
        <w:rPr>
          <w:lang w:val="en-GB"/>
        </w:rPr>
        <w:t>, SC</w:t>
      </w:r>
      <w:r w:rsidRPr="00074074">
        <w:rPr>
          <w:lang w:val="en-GB"/>
        </w:rPr>
        <w:t xml:space="preserve"> and KC designed the study protocol and </w:t>
      </w:r>
      <w:r w:rsidR="00ED6B30">
        <w:rPr>
          <w:lang w:val="en-GB"/>
        </w:rPr>
        <w:t xml:space="preserve">the </w:t>
      </w:r>
      <w:r w:rsidRPr="00074074">
        <w:rPr>
          <w:lang w:val="en-GB"/>
        </w:rPr>
        <w:t>study materials. DN carried out data collection</w:t>
      </w:r>
      <w:r w:rsidR="003C3B9B">
        <w:rPr>
          <w:lang w:val="en-GB"/>
        </w:rPr>
        <w:t xml:space="preserve">. DN and KH </w:t>
      </w:r>
      <w:r w:rsidRPr="00074074">
        <w:t>analyzed</w:t>
      </w:r>
      <w:r w:rsidRPr="00074074">
        <w:rPr>
          <w:lang w:val="en-GB"/>
        </w:rPr>
        <w:t xml:space="preserve"> and interpreted the data. </w:t>
      </w:r>
      <w:r w:rsidR="003C3B9B">
        <w:rPr>
          <w:lang w:val="en-GB"/>
        </w:rPr>
        <w:t>KH</w:t>
      </w:r>
      <w:r w:rsidRPr="00074074">
        <w:rPr>
          <w:lang w:val="en-GB"/>
        </w:rPr>
        <w:t xml:space="preserve"> and RS worked on data visual</w:t>
      </w:r>
      <w:r>
        <w:rPr>
          <w:lang w:val="en-GB"/>
        </w:rPr>
        <w:t>iz</w:t>
      </w:r>
      <w:r w:rsidRPr="00074074">
        <w:rPr>
          <w:lang w:val="en-GB"/>
        </w:rPr>
        <w:t>ation. DN</w:t>
      </w:r>
      <w:r w:rsidR="003C3B9B">
        <w:rPr>
          <w:lang w:val="en-GB"/>
        </w:rPr>
        <w:t xml:space="preserve"> and</w:t>
      </w:r>
      <w:r w:rsidRPr="00074074">
        <w:rPr>
          <w:lang w:val="en-GB"/>
        </w:rPr>
        <w:t xml:space="preserve"> KH drafted the manuscript. </w:t>
      </w:r>
      <w:r w:rsidR="003C3B9B" w:rsidRPr="00074074">
        <w:rPr>
          <w:lang w:val="en-GB"/>
        </w:rPr>
        <w:t>BAR</w:t>
      </w:r>
      <w:r w:rsidR="003C3B9B">
        <w:rPr>
          <w:lang w:val="en-GB"/>
        </w:rPr>
        <w:t xml:space="preserve">, </w:t>
      </w:r>
      <w:r w:rsidRPr="00074074">
        <w:rPr>
          <w:lang w:val="en-GB"/>
        </w:rPr>
        <w:t xml:space="preserve">SB, </w:t>
      </w:r>
      <w:r w:rsidR="003C3B9B">
        <w:rPr>
          <w:lang w:val="en-GB"/>
        </w:rPr>
        <w:t xml:space="preserve">SC, and </w:t>
      </w:r>
      <w:r w:rsidRPr="00074074">
        <w:rPr>
          <w:lang w:val="en-GB"/>
        </w:rPr>
        <w:t xml:space="preserve">KC critically revised the manuscript. All authors read and </w:t>
      </w:r>
      <w:r w:rsidRPr="00074074">
        <w:t>approved</w:t>
      </w:r>
      <w:r w:rsidRPr="00074074">
        <w:rPr>
          <w:lang w:val="en-GB"/>
        </w:rPr>
        <w:t xml:space="preserve"> the final manuscript.</w:t>
      </w:r>
    </w:p>
    <w:p w14:paraId="588E2AB5" w14:textId="77777777" w:rsidR="00E83991" w:rsidRDefault="00AC3EA3" w:rsidP="00E83991">
      <w:pPr>
        <w:pStyle w:val="Heading1"/>
      </w:pPr>
      <w:r w:rsidRPr="00376CC5">
        <w:t>Fundi</w:t>
      </w:r>
      <w:r w:rsidR="00E83991">
        <w:t>ng</w:t>
      </w:r>
    </w:p>
    <w:p w14:paraId="61093958" w14:textId="77777777" w:rsidR="00E83991" w:rsidRPr="00E83991" w:rsidRDefault="00E83991" w:rsidP="00E83991">
      <w:pPr>
        <w:rPr>
          <w:lang w:val="en-GB"/>
        </w:rPr>
      </w:pPr>
      <w:r w:rsidRPr="00074074">
        <w:rPr>
          <w:lang w:val="en-GB"/>
        </w:rPr>
        <w:t>This work was supported by the World Health Organization, a Marie Sk</w:t>
      </w:r>
      <w:r>
        <w:rPr>
          <w:rFonts w:cs="Times New Roman"/>
          <w:lang w:val="en-GB"/>
        </w:rPr>
        <w:t>ł</w:t>
      </w:r>
      <w:r w:rsidRPr="00074074">
        <w:rPr>
          <w:lang w:val="en-GB"/>
        </w:rPr>
        <w:t xml:space="preserve">odowska-Curie </w:t>
      </w:r>
      <w:r>
        <w:rPr>
          <w:lang w:val="en-GB"/>
        </w:rPr>
        <w:t>Individual</w:t>
      </w:r>
      <w:r w:rsidRPr="00074074">
        <w:rPr>
          <w:lang w:val="en-GB"/>
        </w:rPr>
        <w:t xml:space="preserve"> Global grant of the European Commission (751267) to DN, and a Wellcome grant (207569/Z/17/Z) to KH.</w:t>
      </w:r>
    </w:p>
    <w:p w14:paraId="39E9CBC5" w14:textId="77777777" w:rsidR="00E83991" w:rsidRPr="00E83991" w:rsidRDefault="00E83991" w:rsidP="00E83991">
      <w:pPr>
        <w:pStyle w:val="Heading1"/>
      </w:pPr>
      <w:r>
        <w:t>A</w:t>
      </w:r>
      <w:r w:rsidRPr="00376CC5">
        <w:t>cknowledgments</w:t>
      </w:r>
    </w:p>
    <w:p w14:paraId="593B267F" w14:textId="77777777" w:rsidR="006D13FF" w:rsidRDefault="00ED6B30" w:rsidP="003C3B9B">
      <w:pPr>
        <w:rPr>
          <w:szCs w:val="24"/>
          <w:shd w:val="clear" w:color="auto" w:fill="FFFFFF"/>
        </w:rPr>
      </w:pPr>
      <w:r w:rsidRPr="005D4E9E">
        <w:rPr>
          <w:szCs w:val="24"/>
          <w:shd w:val="clear" w:color="auto" w:fill="FFFFFF"/>
        </w:rPr>
        <w:t xml:space="preserve">We thank all the </w:t>
      </w:r>
      <w:r w:rsidR="00B90634" w:rsidRPr="005D4E9E">
        <w:rPr>
          <w:szCs w:val="24"/>
          <w:shd w:val="clear" w:color="auto" w:fill="FFFFFF"/>
        </w:rPr>
        <w:t>people that made this study possible by sharing their observations and reflections with us.</w:t>
      </w:r>
      <w:r w:rsidR="00B90634">
        <w:rPr>
          <w:szCs w:val="24"/>
          <w:shd w:val="clear" w:color="auto" w:fill="FFFFFF"/>
        </w:rPr>
        <w:t xml:space="preserve"> </w:t>
      </w:r>
      <w:r w:rsidR="005D4E9E">
        <w:rPr>
          <w:szCs w:val="24"/>
          <w:shd w:val="clear" w:color="auto" w:fill="FFFFFF"/>
        </w:rPr>
        <w:t xml:space="preserve">The following </w:t>
      </w:r>
      <w:r w:rsidR="00906D4A">
        <w:rPr>
          <w:szCs w:val="24"/>
          <w:shd w:val="clear" w:color="auto" w:fill="FFFFFF"/>
        </w:rPr>
        <w:t xml:space="preserve">people </w:t>
      </w:r>
      <w:r w:rsidR="005D4E9E">
        <w:rPr>
          <w:szCs w:val="24"/>
          <w:shd w:val="clear" w:color="auto" w:fill="FFFFFF"/>
        </w:rPr>
        <w:t>allowed us to acknowledge their contribution (in alphabetical order): Alasdair Iain MacGregor King, Anna Gertrud Katarina Gyllenhammar, Bassirou Bonfoh, Bavukile Kunene, Bernardo Cassam</w:t>
      </w:r>
      <w:r w:rsidR="005D4E9E" w:rsidRPr="005D4E9E">
        <w:rPr>
          <w:szCs w:val="24"/>
          <w:shd w:val="clear" w:color="auto" w:fill="FFFFFF"/>
        </w:rPr>
        <w:t>á</w:t>
      </w:r>
      <w:r w:rsidR="005D4E9E">
        <w:rPr>
          <w:szCs w:val="24"/>
          <w:shd w:val="clear" w:color="auto" w:fill="FFFFFF"/>
        </w:rPr>
        <w:t xml:space="preserve">, Chendu Dorji, Christine Fehlner-Gardiner, Conrad Martin Freuling, </w:t>
      </w:r>
      <w:r w:rsidR="005D4E9E">
        <w:rPr>
          <w:szCs w:val="24"/>
          <w:shd w:val="clear" w:color="auto" w:fill="FFFFFF"/>
        </w:rPr>
        <w:lastRenderedPageBreak/>
        <w:t>Emily Kavosa Mudoga, Felicia Owusu-Antwi, Felix Lankester, Fernando Rodrigues, Grace Sabo Nok Kia, Guigma Victor Yacinthe, Gyanendra Gongal, Hanan Mohammed Abuabaid, Hervé Bourhy, Ibrahim Dominic Manu, Jakob Zinsstag, Jeetendra Man Shrestha, Joshua Waiswa, Karen Reed, Kennedy Lushasi, Kevin Odindo Miheso, Kyaw Thu, Linous Munsimbwe, Luiz Carlos Monteiro Jr., Luna Gongal, Mathilde</w:t>
      </w:r>
      <w:r w:rsidR="00906D4A">
        <w:rPr>
          <w:szCs w:val="24"/>
          <w:shd w:val="clear" w:color="auto" w:fill="FFFFFF"/>
        </w:rPr>
        <w:t xml:space="preserve"> Sopi Tetchi, Nien-Nung Lin, Raihan Zuhairah Hj Zulkifli, Rauna Ndinelao Athingo, Samir J. Desai, Sarah Ilio Jayme, Sarah Schmidt, Shamsudeen Faisal Fagbo, Shivani Pradhan, Sonam Jamtsho, Suthida </w:t>
      </w:r>
      <w:r w:rsidR="00906D4A" w:rsidRPr="005D4E9E">
        <w:rPr>
          <w:szCs w:val="24"/>
          <w:shd w:val="clear" w:color="auto" w:fill="FFFFFF"/>
        </w:rPr>
        <w:t>Muangnoicharoen Hearn</w:t>
      </w:r>
      <w:r w:rsidR="00906D4A">
        <w:rPr>
          <w:szCs w:val="24"/>
          <w:shd w:val="clear" w:color="auto" w:fill="FFFFFF"/>
        </w:rPr>
        <w:t xml:space="preserve">, Tahir Yaqub, Waqas Ahmad, and Yasser Mohammed Al-Eryani. </w:t>
      </w:r>
    </w:p>
    <w:sectPr w:rsidR="006D13FF"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ie Hampson" w:date="2022-01-10T13:27:00Z" w:initials="KH">
    <w:p w14:paraId="7648458A" w14:textId="36A5618B" w:rsidR="00FB476A" w:rsidRDefault="00FB476A">
      <w:pPr>
        <w:pStyle w:val="CommentText"/>
      </w:pPr>
      <w:r>
        <w:rPr>
          <w:rStyle w:val="CommentReference"/>
        </w:rPr>
        <w:annotationRef/>
      </w:r>
      <w:r>
        <w:t>you might find this paper interesting: https://journals.plos.org/plosntds/article?id=10.1371/journal.pntd.0009904</w:t>
      </w:r>
    </w:p>
  </w:comment>
  <w:comment w:id="2" w:author="Katie Hampson" w:date="2022-01-10T15:04:00Z" w:initials="KH">
    <w:p w14:paraId="061D7658" w14:textId="261CD871" w:rsidR="00346666" w:rsidRDefault="00346666">
      <w:pPr>
        <w:pStyle w:val="CommentText"/>
      </w:pPr>
      <w:r>
        <w:rPr>
          <w:rStyle w:val="CommentReference"/>
        </w:rPr>
        <w:annotationRef/>
      </w:r>
      <w:r>
        <w:t>If nothing else - helpful to see their references especially for the NTDs roadmap!</w:t>
      </w:r>
    </w:p>
  </w:comment>
  <w:comment w:id="14" w:author="Katie Hampson" w:date="2022-01-10T13:27:00Z" w:initials="KH">
    <w:p w14:paraId="1717BE84" w14:textId="40C290A9" w:rsidR="00FB476A" w:rsidRDefault="00FB476A">
      <w:pPr>
        <w:pStyle w:val="CommentText"/>
      </w:pPr>
      <w:r>
        <w:rPr>
          <w:rStyle w:val="CommentReference"/>
        </w:rPr>
        <w:annotationRef/>
      </w:r>
      <w:r>
        <w:t>I am slightly changing from demand just because I am not sure if incidence of rabies and therefore exposures declined (demand reduced) or people stop seeking it (but still needed it?)</w:t>
      </w:r>
    </w:p>
  </w:comment>
  <w:comment w:id="24" w:author="Katie Hampson" w:date="2021-12-18T16:25:00Z" w:initials="KH">
    <w:p w14:paraId="6D9EB6CB" w14:textId="77777777" w:rsidR="00405EF4" w:rsidRDefault="00405EF4">
      <w:pPr>
        <w:pStyle w:val="CommentText"/>
      </w:pPr>
      <w:r>
        <w:rPr>
          <w:rStyle w:val="CommentReference"/>
        </w:rPr>
        <w:annotationRef/>
      </w:r>
      <w:r>
        <w:t>Intro is 900 words which is a good length and reads v nicely</w:t>
      </w:r>
    </w:p>
    <w:p w14:paraId="7CD76E12" w14:textId="77777777" w:rsidR="00405EF4" w:rsidRDefault="00405EF4">
      <w:pPr>
        <w:pStyle w:val="CommentText"/>
      </w:pPr>
      <w:r>
        <w:t xml:space="preserve">Will you remove the numbering of sections also? </w:t>
      </w:r>
    </w:p>
  </w:comment>
  <w:comment w:id="25" w:author="deborah nadal" w:date="2021-12-20T20:10:00Z" w:initials="dn">
    <w:p w14:paraId="6FA6B121" w14:textId="77777777" w:rsidR="00405EF4" w:rsidRDefault="00405EF4">
      <w:pPr>
        <w:pStyle w:val="CommentText"/>
      </w:pPr>
      <w:r>
        <w:rPr>
          <w:rStyle w:val="CommentReference"/>
        </w:rPr>
        <w:annotationRef/>
      </w:r>
      <w:r>
        <w:t xml:space="preserve">The numbers are there in the template recommended by the journal, so I think we should keep them. Maybe they will remove them later on, before publishing the paper. </w:t>
      </w:r>
    </w:p>
  </w:comment>
  <w:comment w:id="31" w:author="Katie Hampson" w:date="2022-01-10T13:33:00Z" w:initials="KH">
    <w:p w14:paraId="5F60D3CC" w14:textId="141842B0" w:rsidR="007C64E6" w:rsidRDefault="007C64E6">
      <w:pPr>
        <w:pStyle w:val="CommentText"/>
      </w:pPr>
      <w:r>
        <w:rPr>
          <w:rStyle w:val="CommentReference"/>
        </w:rPr>
        <w:annotationRef/>
      </w:r>
      <w:r>
        <w:t>this probably needs referencing: https://journals.plos.org/plosntds/article?id=10.1371/journal.pntd.0003709</w:t>
      </w:r>
    </w:p>
  </w:comment>
  <w:comment w:id="37" w:author="Sarah Beeching" w:date="2022-01-04T10:15:00Z" w:initials="SB">
    <w:p w14:paraId="64D683C0" w14:textId="77777777" w:rsidR="00405EF4" w:rsidRDefault="00405EF4">
      <w:pPr>
        <w:pStyle w:val="CommentText"/>
      </w:pPr>
      <w:r>
        <w:rPr>
          <w:rStyle w:val="CommentReference"/>
        </w:rPr>
        <w:annotationRef/>
      </w:r>
      <w:r>
        <w:t xml:space="preserve">Can we add ‘Supporting countries to develop national and regional plans for rabies elimination’.  This is in Figure 5 of the Zero by 30 strategy but we have all agreed is an essential step – without a plan it is impossible to mobilise resources.  A further step would be to have this plan endorsed by OIE but since only 2 countries currently have endorsed plans (Namibia and Philippines) it is probably a step too far to recommend at this stage – until we have the resources in place to support countries to generate them.  </w:t>
      </w:r>
    </w:p>
  </w:comment>
  <w:comment w:id="38" w:author="deborah nadal" w:date="2022-01-04T14:11:00Z" w:initials="dn">
    <w:p w14:paraId="3649B622" w14:textId="3CBCB6A3" w:rsidR="00CD004D" w:rsidRDefault="00CD004D">
      <w:pPr>
        <w:pStyle w:val="CommentText"/>
      </w:pPr>
      <w:r>
        <w:rPr>
          <w:rStyle w:val="CommentReference"/>
        </w:rPr>
        <w:annotationRef/>
      </w:r>
      <w:r>
        <w:t>Does it work?</w:t>
      </w:r>
    </w:p>
  </w:comment>
  <w:comment w:id="39" w:author="Katie Hampson" w:date="2022-01-10T13:39:00Z" w:initials="KH">
    <w:p w14:paraId="37C9C801" w14:textId="5AB4459D" w:rsidR="00B74DF5" w:rsidRDefault="00B74DF5">
      <w:pPr>
        <w:pStyle w:val="CommentText"/>
      </w:pPr>
      <w:r>
        <w:rPr>
          <w:rStyle w:val="CommentReference"/>
        </w:rPr>
        <w:annotationRef/>
      </w:r>
      <w:r>
        <w:t>Yes - I think so!</w:t>
      </w:r>
    </w:p>
  </w:comment>
  <w:comment w:id="54" w:author="Katie Hampson" w:date="2021-12-19T22:48:00Z" w:initials="KH">
    <w:p w14:paraId="148957C9" w14:textId="77777777" w:rsidR="00405EF4" w:rsidRDefault="00405EF4">
      <w:pPr>
        <w:pStyle w:val="CommentText"/>
      </w:pPr>
      <w:r>
        <w:rPr>
          <w:rStyle w:val="CommentReference"/>
        </w:rPr>
        <w:annotationRef/>
      </w:r>
      <w:r>
        <w:t>950 words for methods – I’d be tempted to cut further since this is still quite long for what I think are fairly standard approaches. But it also has a section on limitations so maybe fine?</w:t>
      </w:r>
    </w:p>
  </w:comment>
  <w:comment w:id="55" w:author="Sarah Beeching" w:date="2022-01-04T10:19:00Z" w:initials="SB">
    <w:p w14:paraId="73F9773C" w14:textId="77777777" w:rsidR="00405EF4" w:rsidRDefault="00405EF4">
      <w:pPr>
        <w:pStyle w:val="CommentText"/>
      </w:pPr>
      <w:r>
        <w:rPr>
          <w:rStyle w:val="CommentReference"/>
        </w:rPr>
        <w:annotationRef/>
      </w:r>
      <w:r>
        <w:t xml:space="preserve">Agree this section is too long. </w:t>
      </w:r>
    </w:p>
  </w:comment>
  <w:comment w:id="56" w:author="deborah nadal" w:date="2021-12-20T20:26:00Z" w:initials="dn">
    <w:p w14:paraId="446021FF" w14:textId="77777777" w:rsidR="00405EF4" w:rsidRDefault="00405EF4">
      <w:pPr>
        <w:pStyle w:val="CommentText"/>
      </w:pPr>
      <w:r>
        <w:rPr>
          <w:rStyle w:val="CommentReference"/>
        </w:rPr>
        <w:annotationRef/>
      </w:r>
      <w:r>
        <w:t xml:space="preserve">I think it’s not too long, but let’s see if Bernadette and Sarah see something to cut. </w:t>
      </w:r>
    </w:p>
  </w:comment>
  <w:comment w:id="59" w:author="Sarah Beeching" w:date="2022-01-04T10:19:00Z" w:initials="SB">
    <w:p w14:paraId="37050E60" w14:textId="77777777" w:rsidR="00405EF4" w:rsidRDefault="00405EF4">
      <w:pPr>
        <w:pStyle w:val="CommentText"/>
      </w:pPr>
      <w:r>
        <w:rPr>
          <w:rStyle w:val="CommentReference"/>
        </w:rPr>
        <w:annotationRef/>
      </w:r>
      <w:r>
        <w:t>Necessary?</w:t>
      </w:r>
    </w:p>
  </w:comment>
  <w:comment w:id="60" w:author="deborah nadal" w:date="2022-01-04T14:13:00Z" w:initials="dn">
    <w:p w14:paraId="4AEB5589" w14:textId="31B97BC3" w:rsidR="00CD004D" w:rsidRDefault="00CD004D">
      <w:pPr>
        <w:pStyle w:val="CommentText"/>
      </w:pPr>
      <w:r>
        <w:rPr>
          <w:rStyle w:val="CommentReference"/>
        </w:rPr>
        <w:annotationRef/>
      </w:r>
      <w:r>
        <w:t>Nice compromise?</w:t>
      </w:r>
    </w:p>
  </w:comment>
  <w:comment w:id="61" w:author="Katie Hampson" w:date="2022-01-10T13:41:00Z" w:initials="KH">
    <w:p w14:paraId="7C463B68" w14:textId="0536DFFC" w:rsidR="00B74DF5" w:rsidRDefault="00B74DF5">
      <w:pPr>
        <w:pStyle w:val="CommentText"/>
      </w:pPr>
      <w:r>
        <w:rPr>
          <w:rStyle w:val="CommentReference"/>
        </w:rPr>
        <w:annotationRef/>
      </w:r>
      <w:r>
        <w:t>yes</w:t>
      </w:r>
    </w:p>
  </w:comment>
  <w:comment w:id="76" w:author="Sarah Beeching" w:date="2022-01-04T10:18:00Z" w:initials="SB">
    <w:p w14:paraId="58055170" w14:textId="77777777" w:rsidR="00405EF4" w:rsidRDefault="00405EF4">
      <w:pPr>
        <w:pStyle w:val="CommentText"/>
      </w:pPr>
      <w:r>
        <w:rPr>
          <w:rStyle w:val="CommentReference"/>
        </w:rPr>
        <w:annotationRef/>
      </w:r>
      <w:r>
        <w:t>I think you can cut this paragraph</w:t>
      </w:r>
    </w:p>
  </w:comment>
  <w:comment w:id="77" w:author="deborah nadal" w:date="2022-01-04T14:15:00Z" w:initials="dn">
    <w:p w14:paraId="14099686" w14:textId="67CB098D" w:rsidR="00CD004D" w:rsidRDefault="00CD004D">
      <w:pPr>
        <w:pStyle w:val="CommentText"/>
      </w:pPr>
      <w:r>
        <w:rPr>
          <w:rStyle w:val="CommentReference"/>
        </w:rPr>
        <w:annotationRef/>
      </w:r>
      <w:r w:rsidR="00B1252A">
        <w:t>I thought it was</w:t>
      </w:r>
      <w:r>
        <w:t xml:space="preserve"> “politically” important to explain the selection process, in case some survey respondents wonder why they were not contacted. </w:t>
      </w:r>
    </w:p>
  </w:comment>
  <w:comment w:id="78" w:author="Katie Hampson" w:date="2022-01-10T13:45:00Z" w:initials="KH">
    <w:p w14:paraId="17A1E92F" w14:textId="1379D650" w:rsidR="000F27D0" w:rsidRDefault="000F27D0">
      <w:pPr>
        <w:pStyle w:val="CommentText"/>
      </w:pPr>
      <w:r>
        <w:rPr>
          <w:rStyle w:val="CommentReference"/>
        </w:rPr>
        <w:annotationRef/>
      </w:r>
      <w:r>
        <w:t>Think this is ok - I’ve slightly revised the text to make marginally shorter</w:t>
      </w:r>
    </w:p>
  </w:comment>
  <w:comment w:id="103" w:author="Katie Hampson" w:date="2022-01-10T13:48:00Z" w:initials="KH">
    <w:p w14:paraId="2EA96423" w14:textId="4293D057" w:rsidR="000F27D0" w:rsidRDefault="000F27D0">
      <w:pPr>
        <w:pStyle w:val="CommentText"/>
      </w:pPr>
      <w:r>
        <w:rPr>
          <w:rStyle w:val="CommentReference"/>
        </w:rPr>
        <w:annotationRef/>
      </w:r>
      <w:r>
        <w:t>Deleted Taiwan, China because I initially read China as a 4th country! Think the previous clause makes this distinction clear enough</w:t>
      </w:r>
    </w:p>
  </w:comment>
  <w:comment w:id="132" w:author="deborah nadal" w:date="2021-10-14T10:59:00Z" w:initials="dn">
    <w:p w14:paraId="239F7B04" w14:textId="77777777" w:rsidR="00405EF4" w:rsidRDefault="00405EF4">
      <w:pPr>
        <w:pStyle w:val="CommentText"/>
      </w:pPr>
      <w:r>
        <w:t>use NTD roadmap doc chapter on rabies – map as reference</w:t>
      </w:r>
    </w:p>
  </w:comment>
  <w:comment w:id="133" w:author="Katie Hampson" w:date="2022-01-10T14:53:00Z" w:initials="KH">
    <w:p w14:paraId="0099B397" w14:textId="7698D060" w:rsidR="006C4402" w:rsidRDefault="006C4402">
      <w:pPr>
        <w:pStyle w:val="CommentText"/>
      </w:pPr>
      <w:r>
        <w:rPr>
          <w:rStyle w:val="CommentReference"/>
        </w:rPr>
        <w:annotationRef/>
      </w:r>
      <w:r>
        <w:t xml:space="preserve">I deleted the line about hte countries in progress mainly receiving rabies incursions - I think this is more for results/ discussion, but it is nuanced. Morocco, Philippines, South Africa are without endemic and parts of Argentina, Peru and Brazil are too (but quite limited and mostly border areas). </w:t>
      </w:r>
    </w:p>
  </w:comment>
  <w:comment w:id="142" w:author="Sarah Beeching" w:date="2022-01-04T10:22:00Z" w:initials="SB">
    <w:p w14:paraId="383F097E" w14:textId="77777777" w:rsidR="00405EF4" w:rsidRDefault="00405EF4">
      <w:pPr>
        <w:pStyle w:val="CommentText"/>
      </w:pPr>
      <w:r>
        <w:rPr>
          <w:rStyle w:val="CommentReference"/>
        </w:rPr>
        <w:annotationRef/>
      </w:r>
      <w:r>
        <w:t>Re-word – reads like they were all talking about the same country</w:t>
      </w:r>
    </w:p>
  </w:comment>
  <w:comment w:id="143" w:author="deborah nadal" w:date="2022-01-04T14:17:00Z" w:initials="dn">
    <w:p w14:paraId="40E86737" w14:textId="36A7525F" w:rsidR="00372482" w:rsidRDefault="00372482">
      <w:pPr>
        <w:pStyle w:val="CommentText"/>
      </w:pPr>
      <w:r>
        <w:rPr>
          <w:rStyle w:val="CommentReference"/>
        </w:rPr>
        <w:annotationRef/>
      </w:r>
      <w:r>
        <w:t xml:space="preserve">Better? </w:t>
      </w:r>
    </w:p>
  </w:comment>
  <w:comment w:id="151" w:author="Katie Hampson" w:date="2022-01-10T14:56:00Z" w:initials="KH">
    <w:p w14:paraId="33F6B710" w14:textId="3D0D19FA" w:rsidR="006C4402" w:rsidRDefault="006C4402">
      <w:pPr>
        <w:pStyle w:val="CommentText"/>
      </w:pPr>
      <w:r>
        <w:rPr>
          <w:rStyle w:val="CommentReference"/>
        </w:rPr>
        <w:annotationRef/>
      </w:r>
      <w:r>
        <w:t>is this edit ok?</w:t>
      </w:r>
    </w:p>
  </w:comment>
  <w:comment w:id="155" w:author="deborah nadal" w:date="2021-12-20T20:23:00Z" w:initials="dn">
    <w:p w14:paraId="655BF3B9" w14:textId="77777777" w:rsidR="00405EF4" w:rsidRDefault="00405EF4">
      <w:pPr>
        <w:pStyle w:val="CommentText"/>
      </w:pPr>
      <w:r>
        <w:rPr>
          <w:rStyle w:val="CommentReference"/>
        </w:rPr>
        <w:annotationRef/>
      </w:r>
      <w:r>
        <w:t xml:space="preserve">MAP UNDER CONSTRUCTION  </w:t>
      </w:r>
    </w:p>
  </w:comment>
  <w:comment w:id="156" w:author="Katie Hampson" w:date="2022-01-10T14:50:00Z" w:initials="KH">
    <w:p w14:paraId="33819F25" w14:textId="31F0ED6D" w:rsidR="00112125" w:rsidRDefault="00112125">
      <w:pPr>
        <w:pStyle w:val="CommentText"/>
      </w:pPr>
      <w:r>
        <w:rPr>
          <w:rStyle w:val="CommentReference"/>
        </w:rPr>
        <w:annotationRef/>
      </w:r>
      <w:r>
        <w:t>I’ve added a Legend for each figure. Rachel adn you shoudl check to ensure I have got these correct!</w:t>
      </w:r>
    </w:p>
  </w:comment>
  <w:comment w:id="157" w:author="Katie Hampson" w:date="2022-01-10T14:54:00Z" w:initials="KH">
    <w:p w14:paraId="23DCD1A6" w14:textId="37092988" w:rsidR="006C4402" w:rsidRDefault="006C4402">
      <w:pPr>
        <w:pStyle w:val="CommentText"/>
      </w:pPr>
      <w:r>
        <w:rPr>
          <w:rStyle w:val="CommentReference"/>
        </w:rPr>
        <w:annotationRef/>
      </w:r>
      <w:r>
        <w:t xml:space="preserve">Possibly we should also put Haiti and Bhutan as diamonds too? OR also make the open circles have slightly thinner lines? </w:t>
      </w:r>
    </w:p>
  </w:comment>
  <w:comment w:id="207" w:author="Katie Hampson" w:date="2022-01-10T14:58:00Z" w:initials="KH">
    <w:p w14:paraId="0813651D" w14:textId="1B0CA1A7" w:rsidR="008D0D0C" w:rsidRDefault="008D0D0C">
      <w:pPr>
        <w:pStyle w:val="CommentText"/>
      </w:pPr>
      <w:r>
        <w:rPr>
          <w:rStyle w:val="CommentReference"/>
        </w:rPr>
        <w:annotationRef/>
      </w:r>
      <w:r>
        <w:t>My only hesitation is - have all authors agree to be acknowledged - listing them in the acknowledgements, sort of breaks anonimity! If they have then I would actually just remove the middle sentence.</w:t>
      </w:r>
    </w:p>
  </w:comment>
  <w:comment w:id="210" w:author="Katie Hampson" w:date="2022-01-10T15:00:00Z" w:initials="KH">
    <w:p w14:paraId="053DCEFF" w14:textId="0342791C" w:rsidR="008D0D0C" w:rsidRDefault="008D0D0C">
      <w:pPr>
        <w:pStyle w:val="CommentText"/>
      </w:pPr>
      <w:r>
        <w:rPr>
          <w:rStyle w:val="CommentReference"/>
        </w:rPr>
        <w:annotationRef/>
      </w:r>
      <w:r>
        <w:t>I found the description of the geography not very helpful because the responses are pretty widely distributed and are clear from the the map!</w:t>
      </w:r>
    </w:p>
  </w:comment>
  <w:comment w:id="217" w:author="deborah nadal" w:date="2021-12-21T17:05:00Z" w:initials="dn">
    <w:p w14:paraId="579503CA" w14:textId="77777777" w:rsidR="00405EF4" w:rsidRDefault="00405EF4">
      <w:pPr>
        <w:pStyle w:val="CommentText"/>
      </w:pPr>
      <w:r>
        <w:rPr>
          <w:rStyle w:val="CommentReference"/>
        </w:rPr>
        <w:annotationRef/>
      </w:r>
      <w:r>
        <w:t>1A: map of surveyed countries per progress category + interviews</w:t>
      </w:r>
    </w:p>
    <w:p w14:paraId="0ABF4669" w14:textId="77777777" w:rsidR="00405EF4" w:rsidRDefault="00405EF4">
      <w:pPr>
        <w:pStyle w:val="CommentText"/>
      </w:pPr>
      <w:r>
        <w:t>1B: chart of surveyed countries per work sector</w:t>
      </w:r>
    </w:p>
  </w:comment>
  <w:comment w:id="220" w:author="Katie Hampson" w:date="2022-01-10T15:02:00Z" w:initials="KH">
    <w:p w14:paraId="47F74873" w14:textId="6BE0C278" w:rsidR="008D0D0C" w:rsidRDefault="008D0D0C">
      <w:pPr>
        <w:pStyle w:val="CommentText"/>
      </w:pPr>
      <w:r>
        <w:rPr>
          <w:rStyle w:val="CommentReference"/>
        </w:rPr>
        <w:annotationRef/>
      </w:r>
      <w:r>
        <w:t>I find this sentence a little bit confusing. It seems like you are grouping countries with endemic rabies as having lots of covid. And those with rabies under control as having little covid. But I’d be suprised if that is the case and think maybe the sentence just needs a bit of rewording - but need your help here because I don’t follow the point you are making. Sorry</w:t>
      </w:r>
    </w:p>
  </w:comment>
  <w:comment w:id="223" w:author="Katie Hampson" w:date="2022-01-10T15:10:00Z" w:initials="KH">
    <w:p w14:paraId="71027A1C" w14:textId="399D1A92" w:rsidR="009D2E3B" w:rsidRDefault="009D2E3B">
      <w:pPr>
        <w:pStyle w:val="CommentText"/>
      </w:pPr>
      <w:r>
        <w:rPr>
          <w:rStyle w:val="CommentReference"/>
        </w:rPr>
        <w:annotationRef/>
      </w:r>
      <w:r>
        <w:t>Presenting it as one-tenth with a n=5, tends to make it appear more quantiative than perhaps it is!</w:t>
      </w:r>
    </w:p>
  </w:comment>
  <w:comment w:id="280" w:author="Katie Hampson" w:date="2021-12-19T23:56:00Z" w:initials="KH">
    <w:p w14:paraId="05ACC52E" w14:textId="77777777" w:rsidR="00405EF4" w:rsidRDefault="00405EF4">
      <w:pPr>
        <w:pStyle w:val="CommentText"/>
      </w:pPr>
      <w:r>
        <w:rPr>
          <w:rStyle w:val="CommentReference"/>
        </w:rPr>
        <w:annotationRef/>
      </w:r>
      <w:r>
        <w:t>I would cut the activities subheadings – I don’t think they add much. I’d either just have the specific activity headings (and merge the disruption to activities with the previous) or vice versa</w:t>
      </w:r>
    </w:p>
  </w:comment>
  <w:comment w:id="281" w:author="deborah nadal" w:date="2021-12-20T20:35:00Z" w:initials="dn">
    <w:p w14:paraId="50151E79" w14:textId="77777777" w:rsidR="00405EF4" w:rsidRDefault="00405EF4">
      <w:pPr>
        <w:pStyle w:val="CommentText"/>
      </w:pPr>
      <w:r>
        <w:rPr>
          <w:rStyle w:val="CommentReference"/>
        </w:rPr>
        <w:annotationRef/>
      </w:r>
      <w:r>
        <w:t>I am sorry, but I don’t understand what you mean here</w:t>
      </w:r>
    </w:p>
  </w:comment>
  <w:comment w:id="285" w:author="deborah nadal" w:date="2021-12-20T20:40:00Z" w:initials="dn">
    <w:p w14:paraId="67552D32" w14:textId="77777777" w:rsidR="00405EF4" w:rsidRDefault="00405EF4">
      <w:pPr>
        <w:pStyle w:val="CommentText"/>
      </w:pPr>
      <w:r>
        <w:rPr>
          <w:rStyle w:val="CommentReference"/>
        </w:rPr>
        <w:annotationRef/>
      </w:r>
      <w:r>
        <w:t>Questionnaire answer from Singapore (</w:t>
      </w:r>
      <w:r w:rsidRPr="00D703D7">
        <w:t>National policy making/government</w:t>
      </w:r>
      <w:r>
        <w:t xml:space="preserve"> sector): </w:t>
      </w:r>
      <w:r w:rsidRPr="00F60461">
        <w:t>Targeted annual vaccination of dogs at coastal farms was not carried out. As vaccination of dogs was carried out annually in previous years and there was evidence of good serological response, it was decided to postpone the vaccination activity in light of the need to minimise group activities.</w:t>
      </w:r>
    </w:p>
  </w:comment>
  <w:comment w:id="364" w:author="Katie Hampson" w:date="2021-12-20T15:18:00Z" w:initials="KH">
    <w:p w14:paraId="2A3B07A6" w14:textId="77777777" w:rsidR="00405EF4" w:rsidRDefault="00405EF4">
      <w:pPr>
        <w:pStyle w:val="CommentText"/>
      </w:pPr>
      <w:r>
        <w:rPr>
          <w:rStyle w:val="CommentReference"/>
        </w:rPr>
        <w:annotationRef/>
      </w:r>
      <w:r>
        <w:t>I’d avoid using prevalence – its not really technically correct – unless it is part of a quote?</w:t>
      </w:r>
    </w:p>
  </w:comment>
  <w:comment w:id="365" w:author="deborah nadal" w:date="2021-12-20T20:49:00Z" w:initials="dn">
    <w:p w14:paraId="35A12AEB" w14:textId="77777777" w:rsidR="00405EF4" w:rsidRDefault="00405EF4">
      <w:pPr>
        <w:pStyle w:val="CommentText"/>
      </w:pPr>
      <w:r>
        <w:rPr>
          <w:rStyle w:val="CommentReference"/>
        </w:rPr>
        <w:annotationRef/>
      </w:r>
      <w:r>
        <w:t>Questionnaire answer from Namibia (</w:t>
      </w:r>
      <w:r w:rsidRPr="005C4DA3">
        <w:t>Animal health frontline</w:t>
      </w:r>
      <w:r>
        <w:t xml:space="preserve">), about rural/urban differences: </w:t>
      </w:r>
      <w:r w:rsidRPr="005C4DA3">
        <w:t>Implemented targeted vaccination campaign focusing on areas previously not vaccinated and with laboratory confirmed cases.</w:t>
      </w:r>
    </w:p>
    <w:p w14:paraId="02F85B62" w14:textId="77777777" w:rsidR="00405EF4" w:rsidRDefault="00405EF4">
      <w:pPr>
        <w:pStyle w:val="CommentText"/>
      </w:pPr>
    </w:p>
    <w:p w14:paraId="0CD66232" w14:textId="77777777" w:rsidR="00405EF4" w:rsidRDefault="00405EF4">
      <w:pPr>
        <w:pStyle w:val="CommentText"/>
      </w:pPr>
      <w:r>
        <w:t xml:space="preserve">It’s not explicit, but this answer refers to rural areas. </w:t>
      </w:r>
    </w:p>
  </w:comment>
  <w:comment w:id="393" w:author="Katie Hampson" w:date="2022-01-10T16:39:00Z" w:initials="KH">
    <w:p w14:paraId="655186D5" w14:textId="196583BF" w:rsidR="006C1F9A" w:rsidRDefault="006C1F9A">
      <w:pPr>
        <w:pStyle w:val="CommentText"/>
      </w:pPr>
      <w:r>
        <w:rPr>
          <w:rStyle w:val="CommentReference"/>
        </w:rPr>
        <w:annotationRef/>
      </w:r>
      <w:r>
        <w:t>slightly confused by this sentence - is the meaning that vaccine hesitancy (caused by the dengue vaccine adverse events) had already affected rabies PEP seeking, and that the covid pandemic might worsen PEP seeking? OR that vaccine hesitancy might also impact on covid-19 vaccination (as well as PEP seeking). Needs slight clarification.</w:t>
      </w:r>
    </w:p>
  </w:comment>
  <w:comment w:id="396" w:author="Katie Hampson" w:date="2022-01-10T16:41:00Z" w:initials="KH">
    <w:p w14:paraId="11B341D5" w14:textId="20BA6BBA" w:rsidR="006C1F9A" w:rsidRDefault="006C1F9A">
      <w:pPr>
        <w:pStyle w:val="CommentText"/>
      </w:pPr>
      <w:r>
        <w:rPr>
          <w:rStyle w:val="CommentReference"/>
        </w:rPr>
        <w:annotationRef/>
      </w:r>
      <w:r>
        <w:t>I’ve revised this sentence - can you check I haven’t accidentally mangled the meaning!</w:t>
      </w:r>
    </w:p>
  </w:comment>
  <w:comment w:id="415" w:author="Katie Hampson" w:date="2022-01-10T16:44:00Z" w:initials="KH">
    <w:p w14:paraId="2399E54E" w14:textId="1609D307" w:rsidR="00547A71" w:rsidRDefault="00547A71">
      <w:pPr>
        <w:pStyle w:val="CommentText"/>
      </w:pPr>
      <w:r>
        <w:rPr>
          <w:rStyle w:val="CommentReference"/>
        </w:rPr>
        <w:annotationRef/>
      </w:r>
      <w:r>
        <w:t>also slightly confused about this sentence. Did they get stuck in the urban areas while seeking PEP? OR were they stuck in the rural areas where they couldn’t access care. I feel like this point could be clarified in the first or second sentence of the paragraph and this sentence cut.</w:t>
      </w:r>
    </w:p>
  </w:comment>
  <w:comment w:id="439" w:author="Sarah Beeching" w:date="2022-01-04T10:51:00Z" w:initials="SB">
    <w:p w14:paraId="6B0948BF" w14:textId="77777777" w:rsidR="00405EF4" w:rsidRDefault="00405EF4">
      <w:pPr>
        <w:pStyle w:val="CommentText"/>
      </w:pPr>
      <w:r>
        <w:rPr>
          <w:rStyle w:val="CommentReference"/>
        </w:rPr>
        <w:annotationRef/>
      </w:r>
      <w:r>
        <w:t>Is this true?  Did any of the MOH reps respond to the survey – since they are the ones who would decide on their GAVI allocation of vaccines, I am surprised that there would have been any awareness that rabies PEP was even on the cards let alone prioritisation of it.</w:t>
      </w:r>
    </w:p>
  </w:comment>
  <w:comment w:id="440" w:author="deborah nadal" w:date="2022-01-04T14:28:00Z" w:initials="dn">
    <w:p w14:paraId="21F142C8" w14:textId="556B8527" w:rsidR="00060353" w:rsidRDefault="00060353">
      <w:pPr>
        <w:pStyle w:val="CommentText"/>
      </w:pPr>
      <w:r>
        <w:rPr>
          <w:rStyle w:val="CommentReference"/>
        </w:rPr>
        <w:annotationRef/>
      </w:r>
      <w:r>
        <w:t>Mention to Gavi came from scholars, not people at MOH</w:t>
      </w:r>
    </w:p>
  </w:comment>
  <w:comment w:id="441" w:author="Katie Hampson" w:date="2022-01-10T16:49:00Z" w:initials="KH">
    <w:p w14:paraId="23B537B1" w14:textId="553D461C" w:rsidR="00C32806" w:rsidRDefault="00C32806">
      <w:pPr>
        <w:pStyle w:val="CommentText"/>
      </w:pPr>
      <w:r>
        <w:rPr>
          <w:rStyle w:val="CommentReference"/>
        </w:rPr>
        <w:annotationRef/>
      </w:r>
      <w:r>
        <w:t>I’ve edited this now to try to reflect the concerns better - assuming that MoH had not actually build Gavi vaccines into their national services yet!</w:t>
      </w:r>
    </w:p>
  </w:comment>
  <w:comment w:id="458" w:author="Katie Hampson" w:date="2022-01-10T16:57:00Z" w:initials="KH">
    <w:p w14:paraId="4D63A3EA" w14:textId="224002FA" w:rsidR="00E24528" w:rsidRDefault="00E24528">
      <w:pPr>
        <w:pStyle w:val="CommentText"/>
      </w:pPr>
      <w:r>
        <w:rPr>
          <w:rStyle w:val="CommentReference"/>
        </w:rPr>
        <w:annotationRef/>
      </w:r>
      <w:r>
        <w:t>I don’t quite know what that means? did they have to pay something over the phone. If it was just that people had to pay for calling a number (i.e. not toll free) then maybe just delete the word paid?</w:t>
      </w:r>
    </w:p>
  </w:comment>
  <w:comment w:id="486" w:author="Katie Hampson" w:date="2022-01-10T17:02:00Z" w:initials="KH">
    <w:p w14:paraId="41BBC2EB" w14:textId="1E86D504" w:rsidR="00684546" w:rsidRDefault="00684546">
      <w:pPr>
        <w:pStyle w:val="CommentText"/>
      </w:pPr>
      <w:r>
        <w:rPr>
          <w:rStyle w:val="CommentReference"/>
        </w:rPr>
        <w:annotationRef/>
      </w:r>
      <w:r>
        <w:t>just changed this to remove kits - which people might think of as rapid diagnostic kits - I presume this was not what was meant by all respondents!</w:t>
      </w:r>
    </w:p>
  </w:comment>
  <w:comment w:id="527" w:author="Katie Hampson" w:date="2022-01-10T17:11:00Z" w:initials="KH">
    <w:p w14:paraId="377704D6" w14:textId="45EFB32C" w:rsidR="00006BAF" w:rsidRDefault="00006BAF">
      <w:pPr>
        <w:pStyle w:val="CommentText"/>
      </w:pPr>
      <w:r>
        <w:rPr>
          <w:rStyle w:val="CommentReference"/>
        </w:rPr>
        <w:annotationRef/>
      </w:r>
      <w:r>
        <w:t>correct?</w:t>
      </w:r>
    </w:p>
  </w:comment>
  <w:comment w:id="559" w:author="Katie Hampson" w:date="2021-12-20T16:27:00Z" w:initials="KH">
    <w:p w14:paraId="0A4435CA" w14:textId="77777777" w:rsidR="00405EF4" w:rsidRDefault="00405EF4">
      <w:pPr>
        <w:pStyle w:val="CommentText"/>
      </w:pPr>
      <w:r>
        <w:rPr>
          <w:rStyle w:val="CommentReference"/>
        </w:rPr>
        <w:annotationRef/>
      </w:r>
      <w:r>
        <w:t>Are these refs pretty much all from the global north? i.e. rabies free populations? That would then not make logical sense to the next sentence which seems to focus on rabies endemic countries and rural areas in LMICs?</w:t>
      </w:r>
    </w:p>
  </w:comment>
  <w:comment w:id="560" w:author="deborah nadal" w:date="2021-12-21T12:32:00Z" w:initials="dn">
    <w:p w14:paraId="75D03848" w14:textId="77777777" w:rsidR="00405EF4" w:rsidRDefault="00405EF4">
      <w:pPr>
        <w:pStyle w:val="CommentText"/>
      </w:pPr>
      <w:r>
        <w:rPr>
          <w:rStyle w:val="CommentReference"/>
        </w:rPr>
        <w:annotationRef/>
      </w:r>
      <w:r>
        <w:t xml:space="preserve">Yes, these refs are from UK and USA. Next sentence is about bite cases, not rabies cases. </w:t>
      </w:r>
    </w:p>
    <w:p w14:paraId="500C214F" w14:textId="77777777" w:rsidR="00405EF4" w:rsidRDefault="00405EF4">
      <w:pPr>
        <w:pStyle w:val="CommentText"/>
      </w:pPr>
    </w:p>
    <w:p w14:paraId="7C66B6FA" w14:textId="77777777" w:rsidR="00405EF4" w:rsidRPr="0060442D" w:rsidRDefault="00405EF4" w:rsidP="004A4D20">
      <w:pPr>
        <w:pStyle w:val="CommentText"/>
      </w:pPr>
      <w:r>
        <w:t xml:space="preserve">To add </w:t>
      </w:r>
      <w:hyperlink r:id="rId1" w:history="1">
        <w:r w:rsidRPr="00925671">
          <w:rPr>
            <w:rStyle w:val="Hyperlink"/>
          </w:rPr>
          <w:t>https://www.nicd.ac.za/wp-content/uploads/2021/02/An-update-on-rabies-in-South-Africa.pdf</w:t>
        </w:r>
      </w:hyperlink>
      <w:r>
        <w:t xml:space="preserve"> and </w:t>
      </w:r>
      <w:hyperlink r:id="rId2" w:history="1">
        <w:r w:rsidRPr="00925671">
          <w:rPr>
            <w:rStyle w:val="Hyperlink"/>
          </w:rPr>
          <w:t>https://www.nicd.ac.za/wp-content/uploads/2021/08/NICD-Monthly-Communique%CC%81-August.pdf</w:t>
        </w:r>
      </w:hyperlink>
      <w:r>
        <w:t xml:space="preserve"> </w:t>
      </w:r>
    </w:p>
    <w:p w14:paraId="0B868883" w14:textId="77777777" w:rsidR="00405EF4" w:rsidRDefault="00405EF4">
      <w:pPr>
        <w:pStyle w:val="CommentText"/>
      </w:pPr>
    </w:p>
  </w:comment>
  <w:comment w:id="573" w:author="Katie Hampson" w:date="2022-01-10T17:31:00Z" w:initials="KH">
    <w:p w14:paraId="7F3C5153" w14:textId="5E5A41B9" w:rsidR="00B02D65" w:rsidRDefault="00B02D65">
      <w:pPr>
        <w:pStyle w:val="CommentText"/>
      </w:pPr>
      <w:r>
        <w:rPr>
          <w:rStyle w:val="CommentReference"/>
        </w:rPr>
        <w:annotationRef/>
      </w:r>
      <w:r>
        <w:t>or replace ‘local’ with ‘community’?</w:t>
      </w:r>
    </w:p>
  </w:comment>
  <w:comment w:id="579" w:author="Katie Hampson" w:date="2022-01-10T17:32:00Z" w:initials="KH">
    <w:p w14:paraId="411A0A43" w14:textId="3C051236" w:rsidR="00B02D65" w:rsidRDefault="00B02D65">
      <w:pPr>
        <w:pStyle w:val="CommentText"/>
      </w:pPr>
      <w:r>
        <w:rPr>
          <w:rStyle w:val="CommentReference"/>
        </w:rPr>
        <w:annotationRef/>
      </w:r>
      <w:r>
        <w:t>I removed the reference to war-torn in the first clause - because the point applies to almost all sub-Saharan African countries and to the poorer countries in Asia like Cambodia, Indonesia, Laos, Myanmar etc…. actually even in the Philippines (only 1 trained vet in each of the rural provinces we work!)</w:t>
      </w:r>
    </w:p>
  </w:comment>
  <w:comment w:id="585" w:author="deborah nadal" w:date="2021-12-22T22:34:00Z" w:initials="dn">
    <w:p w14:paraId="432FCE73" w14:textId="77777777" w:rsidR="00405EF4" w:rsidRDefault="00405EF4" w:rsidP="00BC3032">
      <w:pPr>
        <w:pStyle w:val="CommentText"/>
      </w:pPr>
      <w:r>
        <w:rPr>
          <w:rStyle w:val="CommentReference"/>
        </w:rPr>
        <w:annotationRef/>
      </w:r>
      <w:r>
        <w:t>From Bernadette:</w:t>
      </w:r>
    </w:p>
    <w:p w14:paraId="1C0FE8D9" w14:textId="77777777" w:rsidR="00405EF4" w:rsidRDefault="00405EF4" w:rsidP="00BC3032">
      <w:pPr>
        <w:pStyle w:val="CommentText"/>
      </w:pPr>
    </w:p>
    <w:p w14:paraId="296482DB" w14:textId="77777777" w:rsidR="00405EF4" w:rsidRDefault="00405EF4" w:rsidP="00BC3032">
      <w:pPr>
        <w:pStyle w:val="CommentText"/>
        <w:rPr>
          <w:lang w:val="en-GB"/>
        </w:rPr>
      </w:pPr>
      <w:r>
        <w:t xml:space="preserve">Having trouble to link this with the article  </w:t>
      </w:r>
      <w:r w:rsidRPr="00A81D05">
        <w:rPr>
          <w:lang w:val="en-GB"/>
        </w:rPr>
        <w:t>COVID-19 and the Collapse of Global Trade: Building an Effective Public Health Response</w:t>
      </w:r>
      <w:r>
        <w:rPr>
          <w:lang w:val="en-GB"/>
        </w:rPr>
        <w:t xml:space="preserve"> </w:t>
      </w:r>
    </w:p>
    <w:p w14:paraId="0FFCE3FA" w14:textId="77777777" w:rsidR="00405EF4" w:rsidRDefault="00405EF4" w:rsidP="00BC3032">
      <w:pPr>
        <w:pStyle w:val="CommentText"/>
        <w:rPr>
          <w:lang w:val="en-GB"/>
        </w:rPr>
      </w:pPr>
    </w:p>
    <w:p w14:paraId="73C2AE2E" w14:textId="77777777" w:rsidR="00405EF4" w:rsidRDefault="00405EF4" w:rsidP="00BC3032">
      <w:pPr>
        <w:pStyle w:val="CommentText"/>
        <w:rPr>
          <w:lang w:val="en-GB"/>
        </w:rPr>
      </w:pPr>
      <w:r>
        <w:rPr>
          <w:lang w:val="en-GB"/>
        </w:rPr>
        <w:t xml:space="preserve">You are better off using something like this </w:t>
      </w:r>
      <w:hyperlink r:id="rId3" w:history="1">
        <w:r w:rsidRPr="009B3B98">
          <w:rPr>
            <w:rStyle w:val="Hyperlink"/>
            <w:lang w:val="en-GB"/>
          </w:rPr>
          <w:t>https://www.who.int/immunization/programmes_systems/procurement/mi4a/platform/module2/MI4A_Human_Rabies_Vaccine_Market_Study-Public_summary-December2020.pdf?ua=1</w:t>
        </w:r>
      </w:hyperlink>
      <w:r>
        <w:rPr>
          <w:lang w:val="en-GB"/>
        </w:rPr>
        <w:t xml:space="preserve"> </w:t>
      </w:r>
    </w:p>
    <w:p w14:paraId="0EA11C0A" w14:textId="77777777" w:rsidR="00405EF4" w:rsidRDefault="00405EF4" w:rsidP="00BC3032">
      <w:pPr>
        <w:pStyle w:val="CommentText"/>
        <w:rPr>
          <w:lang w:val="en-GB"/>
        </w:rPr>
      </w:pPr>
      <w:r>
        <w:rPr>
          <w:lang w:val="en-GB"/>
        </w:rPr>
        <w:t>And the Areas of action proposed</w:t>
      </w:r>
    </w:p>
    <w:p w14:paraId="55BD72E3" w14:textId="77777777" w:rsidR="00405EF4" w:rsidRDefault="00405EF4" w:rsidP="00BC3032">
      <w:pPr>
        <w:pStyle w:val="CommentText"/>
        <w:rPr>
          <w:lang w:val="en-GB"/>
        </w:rPr>
      </w:pPr>
    </w:p>
    <w:p w14:paraId="5FED64B3" w14:textId="77777777" w:rsidR="00405EF4" w:rsidRDefault="00405EF4" w:rsidP="00BC3032">
      <w:pPr>
        <w:pStyle w:val="CommentText"/>
        <w:rPr>
          <w:lang w:val="en-GB"/>
        </w:rPr>
      </w:pPr>
      <w:r>
        <w:rPr>
          <w:lang w:val="en-GB"/>
        </w:rPr>
        <w:t xml:space="preserve">Perhaps an alternative message would be </w:t>
      </w:r>
    </w:p>
    <w:p w14:paraId="313D18FF" w14:textId="77777777" w:rsidR="00405EF4" w:rsidRDefault="00405EF4" w:rsidP="00BC3032">
      <w:pPr>
        <w:pStyle w:val="CommentText"/>
        <w:rPr>
          <w:lang w:val="en-GB"/>
        </w:rPr>
      </w:pPr>
    </w:p>
    <w:p w14:paraId="0FF4ACAE" w14:textId="77777777" w:rsidR="00405EF4" w:rsidRDefault="00405EF4" w:rsidP="00BC3032">
      <w:pPr>
        <w:pStyle w:val="CommentText"/>
        <w:rPr>
          <w:lang w:val="en-GB"/>
        </w:rPr>
      </w:pPr>
    </w:p>
    <w:p w14:paraId="389151F9" w14:textId="77777777" w:rsidR="00405EF4" w:rsidRDefault="00405EF4" w:rsidP="00BC3032">
      <w:pPr>
        <w:pStyle w:val="CommentText"/>
      </w:pPr>
      <w:r>
        <w:t>Promoting regional and national self-reliance as regards vaccine production could be considered if feasibility is assessed that assures quality, effectiveness and safety</w:t>
      </w:r>
    </w:p>
    <w:p w14:paraId="3A02913A" w14:textId="77777777" w:rsidR="00405EF4" w:rsidRDefault="00405EF4" w:rsidP="00BC3032">
      <w:pPr>
        <w:pStyle w:val="CommentText"/>
      </w:pPr>
    </w:p>
    <w:p w14:paraId="0F8A3AC3" w14:textId="77777777" w:rsidR="00405EF4" w:rsidRDefault="00405EF4" w:rsidP="00BC3032">
      <w:pPr>
        <w:pStyle w:val="CommentText"/>
      </w:pPr>
      <w:r>
        <w:t>?????</w:t>
      </w:r>
    </w:p>
    <w:p w14:paraId="44FCF267" w14:textId="77777777" w:rsidR="00405EF4" w:rsidRDefault="00405EF4" w:rsidP="00BC3032">
      <w:pPr>
        <w:pStyle w:val="CommentText"/>
      </w:pPr>
    </w:p>
    <w:p w14:paraId="36EC2FA9" w14:textId="77777777" w:rsidR="00405EF4" w:rsidRDefault="00405EF4" w:rsidP="00BC3032">
      <w:pPr>
        <w:pStyle w:val="CommentText"/>
      </w:pPr>
      <w:r>
        <w:rPr>
          <w:lang w:val="en-GB"/>
        </w:rPr>
        <w:t>(</w:t>
      </w:r>
      <w:hyperlink r:id="rId4" w:history="1">
        <w:r w:rsidRPr="009B3B98">
          <w:rPr>
            <w:rStyle w:val="Hyperlink"/>
            <w:lang w:val="en-GB"/>
          </w:rPr>
          <w:t>https://www.who.int/news-room/feature-stories/detail/who-improves-regional-vaccine-production-distributes-vaccines-to-the-vulnerable-and-delivers-essential-supplies-in-the-continued-fight-against-covid-19</w:t>
        </w:r>
      </w:hyperlink>
      <w:r>
        <w:rPr>
          <w:lang w:val="en-GB"/>
        </w:rPr>
        <w:t xml:space="preserve">)  </w:t>
      </w:r>
    </w:p>
    <w:p w14:paraId="1DED42DC" w14:textId="77777777" w:rsidR="00405EF4" w:rsidRDefault="00405EF4">
      <w:pPr>
        <w:pStyle w:val="CommentText"/>
      </w:pPr>
    </w:p>
  </w:comment>
  <w:comment w:id="588" w:author="Katie Hampson" w:date="2022-01-10T17:36:00Z" w:initials="KH">
    <w:p w14:paraId="2C16C1D6" w14:textId="7F94CC16" w:rsidR="00FC1768" w:rsidRDefault="00FC1768">
      <w:pPr>
        <w:pStyle w:val="CommentText"/>
      </w:pPr>
      <w:r>
        <w:rPr>
          <w:rStyle w:val="CommentReference"/>
        </w:rPr>
        <w:annotationRef/>
      </w:r>
      <w:r>
        <w:t>I’ve edited the sentence to address Bernadette’s point now - but you’d need to replace ref 31 with the one she suggests!</w:t>
      </w:r>
    </w:p>
  </w:comment>
  <w:comment w:id="586" w:author="Sarah Beeching" w:date="2022-01-04T11:11:00Z" w:initials="SB">
    <w:p w14:paraId="322AAAF2" w14:textId="77777777" w:rsidR="00405EF4" w:rsidRDefault="00405EF4">
      <w:pPr>
        <w:pStyle w:val="CommentText"/>
      </w:pPr>
      <w:r>
        <w:rPr>
          <w:rStyle w:val="CommentReference"/>
        </w:rPr>
        <w:annotationRef/>
      </w:r>
      <w:r>
        <w:t>I am not convinced we want to promote national self reliance on rabies vaccine – as we know there are lots of unsuccessful efforts at domestic production.   For dog Vax driving down cost of vaccine is not the imperative – it is already very cheap.  For human PEP there might be a case but surely focus should be on driving down cost of existing producers’vaccine before looking at local manufacture? GAVI of course will be well placed to do this.</w:t>
      </w:r>
    </w:p>
  </w:comment>
  <w:comment w:id="587" w:author="deborah nadal" w:date="2022-01-04T14:30:00Z" w:initials="dn">
    <w:p w14:paraId="01C6501E" w14:textId="5D3692FD" w:rsidR="00060353" w:rsidRDefault="00060353">
      <w:pPr>
        <w:pStyle w:val="CommentText"/>
      </w:pPr>
      <w:r>
        <w:rPr>
          <w:rStyle w:val="CommentReference"/>
        </w:rPr>
        <w:annotationRef/>
      </w:r>
      <w:r>
        <w:t>I understand your point about the technical challenges with domestic production and the non</w:t>
      </w:r>
      <w:r w:rsidR="001C1498">
        <w:t>-</w:t>
      </w:r>
      <w:r>
        <w:t>urgency of reducing the cost of dog vaccine</w:t>
      </w:r>
      <w:r w:rsidR="001C1498">
        <w:t>s. The benefit of local production I had in mind here is not cheaper vaccines, but readily available vaccines (instead of the hassle and delays of importing them). Anyway, for sure this is delicate issue, so we want to be sure about what we say. What do the others think?</w:t>
      </w:r>
    </w:p>
  </w:comment>
  <w:comment w:id="603" w:author="Katie Hampson" w:date="2022-01-10T17:39:00Z" w:initials="KH">
    <w:p w14:paraId="55702923" w14:textId="69FFCD3F" w:rsidR="00FC1768" w:rsidRDefault="00FC1768">
      <w:pPr>
        <w:pStyle w:val="CommentText"/>
      </w:pPr>
      <w:r>
        <w:rPr>
          <w:rStyle w:val="CommentReference"/>
        </w:rPr>
        <w:annotationRef/>
      </w:r>
      <w:r>
        <w:t>also: https://journals.plos.org/plosntds/article?id=10.1371/journal.pntd.0009891</w:t>
      </w:r>
    </w:p>
  </w:comment>
  <w:comment w:id="668" w:author="deborah nadal" w:date="2022-01-04T14:20:00Z" w:initials="dn">
    <w:p w14:paraId="538B381A" w14:textId="7FEF4354" w:rsidR="00372482" w:rsidRDefault="00372482">
      <w:pPr>
        <w:pStyle w:val="CommentText"/>
      </w:pPr>
      <w:r>
        <w:rPr>
          <w:rStyle w:val="CommentReference"/>
        </w:rPr>
        <w:annotationRef/>
      </w:r>
      <w:r>
        <w:t xml:space="preserve">To add </w:t>
      </w:r>
    </w:p>
  </w:comment>
  <w:comment w:id="675" w:author="deborah nadal" w:date="2021-12-22T22:35:00Z" w:initials="dn">
    <w:p w14:paraId="29ECC228" w14:textId="77777777" w:rsidR="00405EF4" w:rsidRDefault="00405EF4">
      <w:pPr>
        <w:pStyle w:val="CommentText"/>
      </w:pPr>
      <w:r>
        <w:rPr>
          <w:rStyle w:val="CommentReference"/>
        </w:rPr>
        <w:annotationRef/>
      </w:r>
      <w:r>
        <w:t>From Bernadette:</w:t>
      </w:r>
    </w:p>
    <w:p w14:paraId="7AE153DE" w14:textId="77777777" w:rsidR="00405EF4" w:rsidRDefault="00405EF4">
      <w:pPr>
        <w:pStyle w:val="CommentText"/>
      </w:pPr>
    </w:p>
    <w:p w14:paraId="315B5599" w14:textId="77777777" w:rsidR="00405EF4" w:rsidRDefault="00405EF4" w:rsidP="00BC3032">
      <w:pPr>
        <w:pStyle w:val="CommentText"/>
      </w:pPr>
      <w:r>
        <w:t xml:space="preserve">Should we introduce this </w:t>
      </w:r>
      <w:hyperlink r:id="rId5" w:history="1">
        <w:r w:rsidRPr="009B3B98">
          <w:rPr>
            <w:rStyle w:val="Hyperlink"/>
          </w:rPr>
          <w:t>https://www.icam-coalition.org/download/dpm-system-infographic/</w:t>
        </w:r>
      </w:hyperlink>
      <w:r>
        <w:t xml:space="preserve"> </w:t>
      </w:r>
    </w:p>
    <w:p w14:paraId="17EFA26E" w14:textId="77777777" w:rsidR="00405EF4" w:rsidRDefault="00405EF4" w:rsidP="00BC3032">
      <w:pPr>
        <w:pStyle w:val="CommentText"/>
      </w:pPr>
    </w:p>
    <w:p w14:paraId="5F371340" w14:textId="77777777" w:rsidR="00405EF4" w:rsidRDefault="00405EF4" w:rsidP="00BC3032">
      <w:pPr>
        <w:pStyle w:val="CommentText"/>
      </w:pPr>
      <w:r>
        <w:t>If we are talking reduction in bites in the first place?</w:t>
      </w:r>
    </w:p>
    <w:p w14:paraId="5EEA6E6B" w14:textId="77777777" w:rsidR="00405EF4" w:rsidRDefault="00405EF4" w:rsidP="00BC3032">
      <w:pPr>
        <w:pStyle w:val="CommentText"/>
      </w:pPr>
    </w:p>
    <w:p w14:paraId="629AD57D" w14:textId="77777777" w:rsidR="00405EF4" w:rsidRDefault="00405EF4">
      <w:pPr>
        <w:pStyle w:val="CommentText"/>
      </w:pPr>
      <w:r>
        <w:rPr>
          <w:noProof/>
        </w:rPr>
        <w:drawing>
          <wp:inline distT="0" distB="0" distL="0" distR="0" wp14:anchorId="54B22E6F" wp14:editId="52AC486B">
            <wp:extent cx="2924175" cy="2065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044" cy="2081348"/>
                    </a:xfrm>
                    <a:prstGeom prst="rect">
                      <a:avLst/>
                    </a:prstGeom>
                    <a:noFill/>
                    <a:ln>
                      <a:noFill/>
                    </a:ln>
                  </pic:spPr>
                </pic:pic>
              </a:graphicData>
            </a:graphic>
          </wp:inline>
        </w:drawing>
      </w:r>
    </w:p>
  </w:comment>
  <w:comment w:id="676" w:author="Katie Hampson" w:date="2022-01-10T22:14:00Z" w:initials="KH">
    <w:p w14:paraId="25341B5F" w14:textId="13F84711" w:rsidR="004C1585" w:rsidRDefault="004C1585">
      <w:pPr>
        <w:pStyle w:val="CommentText"/>
      </w:pPr>
      <w:r>
        <w:rPr>
          <w:rStyle w:val="CommentReference"/>
        </w:rPr>
        <w:annotationRef/>
      </w:r>
      <w:r>
        <w:t>Its not immediately obvious how we would do this, but am open to more concrete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8458A" w15:done="0"/>
  <w15:commentEx w15:paraId="061D7658" w15:paraIdParent="7648458A" w15:done="0"/>
  <w15:commentEx w15:paraId="1717BE84" w15:done="0"/>
  <w15:commentEx w15:paraId="7CD76E12" w15:done="1"/>
  <w15:commentEx w15:paraId="6FA6B121" w15:done="1"/>
  <w15:commentEx w15:paraId="5F60D3CC" w15:done="0"/>
  <w15:commentEx w15:paraId="64D683C0" w15:done="0"/>
  <w15:commentEx w15:paraId="3649B622" w15:paraIdParent="64D683C0" w15:done="0"/>
  <w15:commentEx w15:paraId="37C9C801" w15:paraIdParent="64D683C0" w15:done="0"/>
  <w15:commentEx w15:paraId="148957C9" w15:done="0"/>
  <w15:commentEx w15:paraId="73F9773C" w15:done="0"/>
  <w15:commentEx w15:paraId="446021FF" w15:done="0"/>
  <w15:commentEx w15:paraId="37050E60" w15:done="0"/>
  <w15:commentEx w15:paraId="4AEB5589" w15:paraIdParent="37050E60" w15:done="0"/>
  <w15:commentEx w15:paraId="7C463B68" w15:paraIdParent="37050E60" w15:done="0"/>
  <w15:commentEx w15:paraId="58055170" w15:done="0"/>
  <w15:commentEx w15:paraId="14099686" w15:paraIdParent="58055170" w15:done="0"/>
  <w15:commentEx w15:paraId="17A1E92F" w15:paraIdParent="58055170" w15:done="0"/>
  <w15:commentEx w15:paraId="2EA96423" w15:done="0"/>
  <w15:commentEx w15:paraId="239F7B04" w15:done="0"/>
  <w15:commentEx w15:paraId="0099B397" w15:done="0"/>
  <w15:commentEx w15:paraId="383F097E" w15:done="0"/>
  <w15:commentEx w15:paraId="40E86737" w15:paraIdParent="383F097E" w15:done="0"/>
  <w15:commentEx w15:paraId="33F6B710" w15:done="0"/>
  <w15:commentEx w15:paraId="655BF3B9" w15:done="0"/>
  <w15:commentEx w15:paraId="33819F25" w15:paraIdParent="655BF3B9" w15:done="0"/>
  <w15:commentEx w15:paraId="23DCD1A6" w15:paraIdParent="655BF3B9" w15:done="0"/>
  <w15:commentEx w15:paraId="0813651D" w15:done="0"/>
  <w15:commentEx w15:paraId="053DCEFF" w15:done="0"/>
  <w15:commentEx w15:paraId="0ABF4669" w15:done="0"/>
  <w15:commentEx w15:paraId="47F74873" w15:done="0"/>
  <w15:commentEx w15:paraId="71027A1C" w15:done="0"/>
  <w15:commentEx w15:paraId="05ACC52E" w15:done="0"/>
  <w15:commentEx w15:paraId="50151E79" w15:done="0"/>
  <w15:commentEx w15:paraId="67552D32" w15:done="0"/>
  <w15:commentEx w15:paraId="2A3B07A6" w15:done="0"/>
  <w15:commentEx w15:paraId="0CD66232" w15:done="0"/>
  <w15:commentEx w15:paraId="655186D5" w15:done="0"/>
  <w15:commentEx w15:paraId="11B341D5" w15:done="0"/>
  <w15:commentEx w15:paraId="2399E54E" w15:done="0"/>
  <w15:commentEx w15:paraId="6B0948BF" w15:done="0"/>
  <w15:commentEx w15:paraId="21F142C8" w15:paraIdParent="6B0948BF" w15:done="0"/>
  <w15:commentEx w15:paraId="23B537B1" w15:paraIdParent="6B0948BF" w15:done="0"/>
  <w15:commentEx w15:paraId="4D63A3EA" w15:done="0"/>
  <w15:commentEx w15:paraId="41BBC2EB" w15:done="0"/>
  <w15:commentEx w15:paraId="377704D6" w15:done="0"/>
  <w15:commentEx w15:paraId="0A4435CA" w15:done="0"/>
  <w15:commentEx w15:paraId="0B868883" w15:done="0"/>
  <w15:commentEx w15:paraId="7F3C5153" w15:done="0"/>
  <w15:commentEx w15:paraId="411A0A43" w15:done="0"/>
  <w15:commentEx w15:paraId="1DED42DC" w15:done="0"/>
  <w15:commentEx w15:paraId="2C16C1D6" w15:paraIdParent="1DED42DC" w15:done="0"/>
  <w15:commentEx w15:paraId="322AAAF2" w15:done="0"/>
  <w15:commentEx w15:paraId="01C6501E" w15:paraIdParent="322AAAF2" w15:done="0"/>
  <w15:commentEx w15:paraId="55702923" w15:done="0"/>
  <w15:commentEx w15:paraId="538B381A" w15:done="0"/>
  <w15:commentEx w15:paraId="629AD57D" w15:done="0"/>
  <w15:commentEx w15:paraId="25341B5F" w15:paraIdParent="629AD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B2DA" w16cex:dateUtc="2022-01-10T13:27:00Z"/>
  <w16cex:commentExtensible w16cex:durableId="2586C999" w16cex:dateUtc="2022-01-10T15:04:00Z"/>
  <w16cex:commentExtensible w16cex:durableId="2586B2C6" w16cex:dateUtc="2022-01-10T13:27:00Z"/>
  <w16cex:commentExtensible w16cex:durableId="257EE0F6" w16cex:dateUtc="2021-12-18T16:25:00Z"/>
  <w16cex:commentExtensible w16cex:durableId="257EE0F7" w16cex:dateUtc="2021-12-20T20:10:00Z"/>
  <w16cex:commentExtensible w16cex:durableId="2586B41E" w16cex:dateUtc="2022-01-10T13:33:00Z"/>
  <w16cex:commentExtensible w16cex:durableId="257EE0F9" w16cex:dateUtc="2022-01-04T10:15:00Z"/>
  <w16cex:commentExtensible w16cex:durableId="257EE228" w16cex:dateUtc="2022-01-04T14:11:00Z"/>
  <w16cex:commentExtensible w16cex:durableId="2586B5AE" w16cex:dateUtc="2022-01-10T13:39:00Z"/>
  <w16cex:commentExtensible w16cex:durableId="257EE0FA" w16cex:dateUtc="2021-12-19T22:48:00Z"/>
  <w16cex:commentExtensible w16cex:durableId="257EE0FB" w16cex:dateUtc="2022-01-04T10:19:00Z"/>
  <w16cex:commentExtensible w16cex:durableId="257EE0FC" w16cex:dateUtc="2021-12-20T20:26:00Z"/>
  <w16cex:commentExtensible w16cex:durableId="257EE0FD" w16cex:dateUtc="2022-01-04T10:19:00Z"/>
  <w16cex:commentExtensible w16cex:durableId="257EE29E" w16cex:dateUtc="2022-01-04T14:13:00Z"/>
  <w16cex:commentExtensible w16cex:durableId="2586B5F7" w16cex:dateUtc="2022-01-10T13:41:00Z"/>
  <w16cex:commentExtensible w16cex:durableId="257EE0FE" w16cex:dateUtc="2022-01-04T10:18:00Z"/>
  <w16cex:commentExtensible w16cex:durableId="257EE2F6" w16cex:dateUtc="2022-01-04T14:15:00Z"/>
  <w16cex:commentExtensible w16cex:durableId="2586B6DE" w16cex:dateUtc="2022-01-10T13:45:00Z"/>
  <w16cex:commentExtensible w16cex:durableId="2586B7B3" w16cex:dateUtc="2022-01-10T13:48:00Z"/>
  <w16cex:commentExtensible w16cex:durableId="257EE101" w16cex:dateUtc="2021-10-14T09:59:00Z"/>
  <w16cex:commentExtensible w16cex:durableId="2586C6D4" w16cex:dateUtc="2022-01-10T14:53:00Z"/>
  <w16cex:commentExtensible w16cex:durableId="257EE102" w16cex:dateUtc="2022-01-04T10:22:00Z"/>
  <w16cex:commentExtensible w16cex:durableId="257EE3A6" w16cex:dateUtc="2022-01-04T14:17:00Z"/>
  <w16cex:commentExtensible w16cex:durableId="2586C7B7" w16cex:dateUtc="2022-01-10T14:56:00Z"/>
  <w16cex:commentExtensible w16cex:durableId="257EE103" w16cex:dateUtc="2021-12-20T20:23:00Z"/>
  <w16cex:commentExtensible w16cex:durableId="2586C61E" w16cex:dateUtc="2022-01-10T14:50:00Z"/>
  <w16cex:commentExtensible w16cex:durableId="2586C720" w16cex:dateUtc="2022-01-10T14:54:00Z"/>
  <w16cex:commentExtensible w16cex:durableId="2586C813" w16cex:dateUtc="2022-01-10T14:58:00Z"/>
  <w16cex:commentExtensible w16cex:durableId="2586C890" w16cex:dateUtc="2022-01-10T15:00:00Z"/>
  <w16cex:commentExtensible w16cex:durableId="257EE106" w16cex:dateUtc="2021-12-21T17:05:00Z"/>
  <w16cex:commentExtensible w16cex:durableId="2586C921" w16cex:dateUtc="2022-01-10T15:02:00Z"/>
  <w16cex:commentExtensible w16cex:durableId="2586CAED" w16cex:dateUtc="2022-01-10T15:10:00Z"/>
  <w16cex:commentExtensible w16cex:durableId="257EE108" w16cex:dateUtc="2021-12-19T23:56:00Z"/>
  <w16cex:commentExtensible w16cex:durableId="257EE109" w16cex:dateUtc="2021-12-20T20:35:00Z"/>
  <w16cex:commentExtensible w16cex:durableId="257EE10B" w16cex:dateUtc="2021-12-20T20:40:00Z"/>
  <w16cex:commentExtensible w16cex:durableId="257EE10E" w16cex:dateUtc="2021-12-20T15:18:00Z"/>
  <w16cex:commentExtensible w16cex:durableId="257EE10F" w16cex:dateUtc="2021-12-20T20:49:00Z"/>
  <w16cex:commentExtensible w16cex:durableId="2586DFD3" w16cex:dateUtc="2022-01-10T16:39:00Z"/>
  <w16cex:commentExtensible w16cex:durableId="2586E02C" w16cex:dateUtc="2022-01-10T16:41:00Z"/>
  <w16cex:commentExtensible w16cex:durableId="2586E0E2" w16cex:dateUtc="2022-01-10T16:44:00Z"/>
  <w16cex:commentExtensible w16cex:durableId="257EE111" w16cex:dateUtc="2022-01-04T10:51:00Z"/>
  <w16cex:commentExtensible w16cex:durableId="257EE60C" w16cex:dateUtc="2022-01-04T14:28:00Z"/>
  <w16cex:commentExtensible w16cex:durableId="2586E205" w16cex:dateUtc="2022-01-10T16:49:00Z"/>
  <w16cex:commentExtensible w16cex:durableId="2586E3DF" w16cex:dateUtc="2022-01-10T16:57:00Z"/>
  <w16cex:commentExtensible w16cex:durableId="2586E535" w16cex:dateUtc="2022-01-10T17:02:00Z"/>
  <w16cex:commentExtensible w16cex:durableId="2586E750" w16cex:dateUtc="2022-01-10T17:11:00Z"/>
  <w16cex:commentExtensible w16cex:durableId="257EE113" w16cex:dateUtc="2021-12-20T16:27:00Z"/>
  <w16cex:commentExtensible w16cex:durableId="257EE114" w16cex:dateUtc="2021-12-21T12:32:00Z"/>
  <w16cex:commentExtensible w16cex:durableId="2586EBF1" w16cex:dateUtc="2022-01-10T17:31:00Z"/>
  <w16cex:commentExtensible w16cex:durableId="2586EC40" w16cex:dateUtc="2022-01-10T17:32:00Z"/>
  <w16cex:commentExtensible w16cex:durableId="257EE115" w16cex:dateUtc="2021-12-22T22:34:00Z"/>
  <w16cex:commentExtensible w16cex:durableId="2586ED15" w16cex:dateUtc="2022-01-10T17:36:00Z"/>
  <w16cex:commentExtensible w16cex:durableId="257EE116" w16cex:dateUtc="2022-01-04T11:11:00Z"/>
  <w16cex:commentExtensible w16cex:durableId="257EE698" w16cex:dateUtc="2022-01-04T14:30:00Z"/>
  <w16cex:commentExtensible w16cex:durableId="2586EDBB" w16cex:dateUtc="2022-01-10T17:39:00Z"/>
  <w16cex:commentExtensible w16cex:durableId="257EE42A" w16cex:dateUtc="2022-01-04T14:20:00Z"/>
  <w16cex:commentExtensible w16cex:durableId="257EE117" w16cex:dateUtc="2021-12-22T22:35:00Z"/>
  <w16cex:commentExtensible w16cex:durableId="25872E2C" w16cex:dateUtc="2022-01-10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8458A" w16cid:durableId="2586B2DA"/>
  <w16cid:commentId w16cid:paraId="061D7658" w16cid:durableId="2586C999"/>
  <w16cid:commentId w16cid:paraId="1717BE84" w16cid:durableId="2586B2C6"/>
  <w16cid:commentId w16cid:paraId="7CD76E12" w16cid:durableId="257EE0F6"/>
  <w16cid:commentId w16cid:paraId="6FA6B121" w16cid:durableId="257EE0F7"/>
  <w16cid:commentId w16cid:paraId="5F60D3CC" w16cid:durableId="2586B41E"/>
  <w16cid:commentId w16cid:paraId="64D683C0" w16cid:durableId="257EE0F9"/>
  <w16cid:commentId w16cid:paraId="3649B622" w16cid:durableId="257EE228"/>
  <w16cid:commentId w16cid:paraId="37C9C801" w16cid:durableId="2586B5AE"/>
  <w16cid:commentId w16cid:paraId="148957C9" w16cid:durableId="257EE0FA"/>
  <w16cid:commentId w16cid:paraId="73F9773C" w16cid:durableId="257EE0FB"/>
  <w16cid:commentId w16cid:paraId="446021FF" w16cid:durableId="257EE0FC"/>
  <w16cid:commentId w16cid:paraId="37050E60" w16cid:durableId="257EE0FD"/>
  <w16cid:commentId w16cid:paraId="4AEB5589" w16cid:durableId="257EE29E"/>
  <w16cid:commentId w16cid:paraId="7C463B68" w16cid:durableId="2586B5F7"/>
  <w16cid:commentId w16cid:paraId="58055170" w16cid:durableId="257EE0FE"/>
  <w16cid:commentId w16cid:paraId="14099686" w16cid:durableId="257EE2F6"/>
  <w16cid:commentId w16cid:paraId="17A1E92F" w16cid:durableId="2586B6DE"/>
  <w16cid:commentId w16cid:paraId="2EA96423" w16cid:durableId="2586B7B3"/>
  <w16cid:commentId w16cid:paraId="239F7B04" w16cid:durableId="257EE101"/>
  <w16cid:commentId w16cid:paraId="0099B397" w16cid:durableId="2586C6D4"/>
  <w16cid:commentId w16cid:paraId="383F097E" w16cid:durableId="257EE102"/>
  <w16cid:commentId w16cid:paraId="40E86737" w16cid:durableId="257EE3A6"/>
  <w16cid:commentId w16cid:paraId="33F6B710" w16cid:durableId="2586C7B7"/>
  <w16cid:commentId w16cid:paraId="655BF3B9" w16cid:durableId="257EE103"/>
  <w16cid:commentId w16cid:paraId="33819F25" w16cid:durableId="2586C61E"/>
  <w16cid:commentId w16cid:paraId="23DCD1A6" w16cid:durableId="2586C720"/>
  <w16cid:commentId w16cid:paraId="0813651D" w16cid:durableId="2586C813"/>
  <w16cid:commentId w16cid:paraId="053DCEFF" w16cid:durableId="2586C890"/>
  <w16cid:commentId w16cid:paraId="0ABF4669" w16cid:durableId="257EE106"/>
  <w16cid:commentId w16cid:paraId="47F74873" w16cid:durableId="2586C921"/>
  <w16cid:commentId w16cid:paraId="71027A1C" w16cid:durableId="2586CAED"/>
  <w16cid:commentId w16cid:paraId="05ACC52E" w16cid:durableId="257EE108"/>
  <w16cid:commentId w16cid:paraId="50151E79" w16cid:durableId="257EE109"/>
  <w16cid:commentId w16cid:paraId="67552D32" w16cid:durableId="257EE10B"/>
  <w16cid:commentId w16cid:paraId="2A3B07A6" w16cid:durableId="257EE10E"/>
  <w16cid:commentId w16cid:paraId="0CD66232" w16cid:durableId="257EE10F"/>
  <w16cid:commentId w16cid:paraId="655186D5" w16cid:durableId="2586DFD3"/>
  <w16cid:commentId w16cid:paraId="11B341D5" w16cid:durableId="2586E02C"/>
  <w16cid:commentId w16cid:paraId="2399E54E" w16cid:durableId="2586E0E2"/>
  <w16cid:commentId w16cid:paraId="6B0948BF" w16cid:durableId="257EE111"/>
  <w16cid:commentId w16cid:paraId="21F142C8" w16cid:durableId="257EE60C"/>
  <w16cid:commentId w16cid:paraId="23B537B1" w16cid:durableId="2586E205"/>
  <w16cid:commentId w16cid:paraId="4D63A3EA" w16cid:durableId="2586E3DF"/>
  <w16cid:commentId w16cid:paraId="41BBC2EB" w16cid:durableId="2586E535"/>
  <w16cid:commentId w16cid:paraId="377704D6" w16cid:durableId="2586E750"/>
  <w16cid:commentId w16cid:paraId="0A4435CA" w16cid:durableId="257EE113"/>
  <w16cid:commentId w16cid:paraId="0B868883" w16cid:durableId="257EE114"/>
  <w16cid:commentId w16cid:paraId="7F3C5153" w16cid:durableId="2586EBF1"/>
  <w16cid:commentId w16cid:paraId="411A0A43" w16cid:durableId="2586EC40"/>
  <w16cid:commentId w16cid:paraId="1DED42DC" w16cid:durableId="257EE115"/>
  <w16cid:commentId w16cid:paraId="2C16C1D6" w16cid:durableId="2586ED15"/>
  <w16cid:commentId w16cid:paraId="322AAAF2" w16cid:durableId="257EE116"/>
  <w16cid:commentId w16cid:paraId="01C6501E" w16cid:durableId="257EE698"/>
  <w16cid:commentId w16cid:paraId="55702923" w16cid:durableId="2586EDBB"/>
  <w16cid:commentId w16cid:paraId="538B381A" w16cid:durableId="257EE42A"/>
  <w16cid:commentId w16cid:paraId="629AD57D" w16cid:durableId="257EE117"/>
  <w16cid:commentId w16cid:paraId="25341B5F" w16cid:durableId="25872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9435" w14:textId="77777777" w:rsidR="000A14B3" w:rsidRDefault="000A14B3" w:rsidP="00117666">
      <w:pPr>
        <w:spacing w:after="0"/>
      </w:pPr>
      <w:r>
        <w:separator/>
      </w:r>
    </w:p>
  </w:endnote>
  <w:endnote w:type="continuationSeparator" w:id="0">
    <w:p w14:paraId="2680D1AF" w14:textId="77777777" w:rsidR="000A14B3" w:rsidRDefault="000A14B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erriweather">
    <w:panose1 w:val="00000500000000000000"/>
    <w:charset w:val="4D"/>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23E" w14:textId="77777777" w:rsidR="00405EF4" w:rsidRPr="00577C4C" w:rsidRDefault="00405EF4">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407FD11B" wp14:editId="0285DCD8">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81E57CD" w14:textId="77777777" w:rsidR="00405EF4" w:rsidRPr="00577C4C" w:rsidRDefault="00405EF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365CF" w:rsidRPr="00C365CF">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7FD11B"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" filled="f" stroked="f" strokeweight=".5pt">
              <v:textbox style="mso-fit-shape-to-text:t">
                <w:txbxContent>
                  <w:p w14:paraId="781E57CD" w14:textId="77777777" w:rsidR="00405EF4" w:rsidRPr="00577C4C" w:rsidRDefault="00405EF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365CF" w:rsidRPr="00C365CF">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BB72" w14:textId="77777777" w:rsidR="00405EF4" w:rsidRPr="00577C4C" w:rsidRDefault="00405EF4">
    <w:pPr>
      <w:pStyle w:val="Footer"/>
      <w:rPr>
        <w:b/>
        <w:sz w:val="20"/>
        <w:szCs w:val="24"/>
      </w:rPr>
    </w:pPr>
    <w:r>
      <w:rPr>
        <w:noProof/>
      </w:rPr>
      <mc:AlternateContent>
        <mc:Choice Requires="wps">
          <w:drawing>
            <wp:anchor distT="0" distB="0" distL="114300" distR="114300" simplePos="0" relativeHeight="251646976" behindDoc="0" locked="0" layoutInCell="1" allowOverlap="1" wp14:anchorId="6475EA63" wp14:editId="1AADC058">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157190AA" w14:textId="77777777" w:rsidR="00405EF4" w:rsidRPr="00577C4C" w:rsidRDefault="00405EF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365CF" w:rsidRPr="00C365CF">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475EA63"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" filled="f" stroked="f" strokeweight=".5pt">
              <v:textbox style="mso-fit-shape-to-text:t">
                <w:txbxContent>
                  <w:p w14:paraId="157190AA" w14:textId="77777777" w:rsidR="00405EF4" w:rsidRPr="00577C4C" w:rsidRDefault="00405EF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365CF" w:rsidRPr="00C365CF">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EEA5" w14:textId="77777777" w:rsidR="000A14B3" w:rsidRDefault="000A14B3" w:rsidP="00117666">
      <w:pPr>
        <w:spacing w:after="0"/>
      </w:pPr>
      <w:r>
        <w:separator/>
      </w:r>
    </w:p>
  </w:footnote>
  <w:footnote w:type="continuationSeparator" w:id="0">
    <w:p w14:paraId="17904A6B" w14:textId="77777777" w:rsidR="000A14B3" w:rsidRDefault="000A14B3" w:rsidP="00117666">
      <w:pPr>
        <w:spacing w:after="0"/>
      </w:pPr>
      <w:r>
        <w:continuationSeparator/>
      </w:r>
    </w:p>
  </w:footnote>
  <w:footnote w:id="1">
    <w:p w14:paraId="16B8BB6D" w14:textId="77777777" w:rsidR="00405EF4" w:rsidRPr="00E85E05" w:rsidRDefault="00405EF4" w:rsidP="00F405A0">
      <w:pPr>
        <w:spacing w:before="0" w:after="0"/>
        <w:rPr>
          <w:rFonts w:asciiTheme="majorBidi" w:eastAsia="Times New Roman" w:hAnsiTheme="majorBidi" w:cstheme="majorBidi"/>
          <w:szCs w:val="24"/>
        </w:rPr>
      </w:pPr>
      <w:r w:rsidRPr="00E85E05">
        <w:rPr>
          <w:rStyle w:val="FootnoteReference"/>
          <w:szCs w:val="24"/>
        </w:rPr>
        <w:footnoteRef/>
      </w:r>
      <w:r w:rsidRPr="00E85E05">
        <w:rPr>
          <w:szCs w:val="24"/>
        </w:rPr>
        <w:t xml:space="preserve"> </w:t>
      </w:r>
      <w:r w:rsidRPr="00E85E05">
        <w:rPr>
          <w:rFonts w:asciiTheme="majorBidi" w:eastAsia="Times New Roman" w:hAnsiTheme="majorBidi" w:cstheme="majorBidi"/>
          <w:szCs w:val="24"/>
        </w:rPr>
        <w:t>Tarantola, A. Four thousand years of concepts relating to rabies in animals and humans, its prevention and its cure.</w:t>
      </w:r>
    </w:p>
  </w:footnote>
  <w:footnote w:id="2">
    <w:p w14:paraId="47FAF4B4" w14:textId="77777777" w:rsidR="00405EF4" w:rsidRPr="00E85E05" w:rsidRDefault="00405EF4" w:rsidP="00F405A0">
      <w:pPr>
        <w:pStyle w:val="FootnoteText"/>
        <w:spacing w:before="0"/>
        <w:rPr>
          <w:rFonts w:asciiTheme="majorBidi" w:eastAsia="Times New Roman" w:hAnsiTheme="majorBidi" w:cstheme="majorBidi"/>
          <w:sz w:val="24"/>
          <w:szCs w:val="24"/>
        </w:rPr>
      </w:pPr>
      <w:r w:rsidRPr="00E85E05">
        <w:rPr>
          <w:rStyle w:val="FootnoteReference"/>
          <w:sz w:val="24"/>
          <w:szCs w:val="24"/>
        </w:rPr>
        <w:footnoteRef/>
      </w:r>
      <w:r w:rsidRPr="00E85E05">
        <w:rPr>
          <w:sz w:val="24"/>
          <w:szCs w:val="24"/>
        </w:rPr>
        <w:t xml:space="preserve"> </w:t>
      </w:r>
      <w:r w:rsidRPr="00E85E05">
        <w:rPr>
          <w:rFonts w:asciiTheme="majorBidi" w:eastAsia="Times New Roman" w:hAnsiTheme="majorBidi" w:cstheme="majorBidi"/>
          <w:sz w:val="24"/>
          <w:szCs w:val="24"/>
        </w:rPr>
        <w:t>World Health Organization. Expert Consultation on Rabies. Third Report.</w:t>
      </w:r>
    </w:p>
  </w:footnote>
  <w:footnote w:id="3">
    <w:p w14:paraId="018A6866" w14:textId="77777777" w:rsidR="00405EF4" w:rsidRPr="00E85E05" w:rsidRDefault="00405EF4" w:rsidP="00F405A0">
      <w:pPr>
        <w:pStyle w:val="FootnoteText"/>
        <w:spacing w:before="0"/>
        <w:rPr>
          <w:rFonts w:asciiTheme="majorBidi" w:eastAsia="Times New Roman" w:hAnsiTheme="majorBidi" w:cstheme="majorBidi"/>
          <w:sz w:val="24"/>
          <w:szCs w:val="24"/>
        </w:rPr>
      </w:pPr>
      <w:r w:rsidRPr="00E85E05">
        <w:rPr>
          <w:rStyle w:val="FootnoteReference"/>
          <w:sz w:val="24"/>
          <w:szCs w:val="24"/>
        </w:rPr>
        <w:footnoteRef/>
      </w:r>
      <w:r w:rsidRPr="00E85E05">
        <w:rPr>
          <w:sz w:val="24"/>
          <w:szCs w:val="24"/>
        </w:rPr>
        <w:t xml:space="preserve"> </w:t>
      </w:r>
      <w:r w:rsidRPr="00E85E05">
        <w:rPr>
          <w:rFonts w:asciiTheme="majorBidi" w:eastAsia="Times New Roman" w:hAnsiTheme="majorBidi" w:cstheme="majorBidi"/>
          <w:sz w:val="24"/>
          <w:szCs w:val="24"/>
        </w:rPr>
        <w:t>Fooks AR, Banyard AC, Horton DL, Johnson N, Mcelhinney LM, Jackson AC. Current status of rabies and prospects for elimination. </w:t>
      </w:r>
    </w:p>
  </w:footnote>
  <w:footnote w:id="4">
    <w:p w14:paraId="35D3BDB7" w14:textId="77777777" w:rsidR="00405EF4" w:rsidRPr="00E85E05" w:rsidRDefault="00405EF4" w:rsidP="00F405A0">
      <w:pPr>
        <w:pStyle w:val="FootnoteText"/>
        <w:spacing w:before="0"/>
        <w:rPr>
          <w:rFonts w:asciiTheme="majorBidi" w:eastAsia="Times New Roman" w:hAnsiTheme="majorBidi" w:cstheme="majorBidi"/>
          <w:sz w:val="24"/>
          <w:szCs w:val="24"/>
        </w:rPr>
      </w:pPr>
      <w:r w:rsidRPr="00E85E05">
        <w:rPr>
          <w:rStyle w:val="FootnoteReference"/>
          <w:sz w:val="24"/>
          <w:szCs w:val="24"/>
        </w:rPr>
        <w:footnoteRef/>
      </w:r>
      <w:r w:rsidRPr="00E85E05">
        <w:rPr>
          <w:rFonts w:ascii="Helvetica" w:eastAsia="Times New Roman" w:hAnsi="Helvetica" w:cs="Helvetica"/>
          <w:color w:val="606060"/>
          <w:sz w:val="24"/>
          <w:szCs w:val="24"/>
        </w:rPr>
        <w:t xml:space="preserve"> </w:t>
      </w:r>
      <w:r w:rsidRPr="00E85E05">
        <w:rPr>
          <w:rFonts w:asciiTheme="majorBidi" w:eastAsia="Times New Roman" w:hAnsiTheme="majorBidi" w:cstheme="majorBidi"/>
          <w:sz w:val="24"/>
          <w:szCs w:val="24"/>
        </w:rPr>
        <w:t>González-Roldán JF, Undurraga EA, Meltzer MI, Atkins C, Vargas-Pino F, Gutiérrez-Cedillo V, Hernández-Pérez JR. Cost-effectiveness of the national dog rabies prevention and control program in Mexico, 1990–2015.</w:t>
      </w:r>
    </w:p>
  </w:footnote>
  <w:footnote w:id="5">
    <w:p w14:paraId="1721D2DA" w14:textId="77777777" w:rsidR="00405EF4" w:rsidRPr="00E85E05" w:rsidRDefault="00405EF4" w:rsidP="00427A42">
      <w:pPr>
        <w:pStyle w:val="FootnoteText"/>
        <w:spacing w:before="0"/>
        <w:rPr>
          <w:rFonts w:asciiTheme="majorBidi" w:eastAsia="Times New Roman" w:hAnsiTheme="majorBidi" w:cstheme="majorBidi"/>
          <w:sz w:val="24"/>
          <w:szCs w:val="24"/>
        </w:rPr>
      </w:pPr>
      <w:r w:rsidRPr="00E85E05">
        <w:rPr>
          <w:rStyle w:val="FootnoteReference"/>
          <w:sz w:val="24"/>
          <w:szCs w:val="24"/>
        </w:rPr>
        <w:footnoteRef/>
      </w:r>
      <w:r w:rsidRPr="00E85E05">
        <w:rPr>
          <w:rFonts w:asciiTheme="majorBidi" w:eastAsia="Times New Roman" w:hAnsiTheme="majorBidi" w:cstheme="majorBidi"/>
          <w:sz w:val="24"/>
          <w:szCs w:val="24"/>
        </w:rPr>
        <w:t xml:space="preserve"> Global Elimination of Dog-Mediated Human Rabies. Report of the Rabies Global Conference. </w:t>
      </w:r>
    </w:p>
  </w:footnote>
  <w:footnote w:id="6">
    <w:p w14:paraId="07A2AB13" w14:textId="77777777" w:rsidR="00405EF4" w:rsidRPr="00E85E05" w:rsidRDefault="00405EF4" w:rsidP="00D82D47">
      <w:pPr>
        <w:pStyle w:val="FootnoteText"/>
        <w:spacing w:before="0"/>
        <w:rPr>
          <w:sz w:val="24"/>
          <w:szCs w:val="24"/>
          <w:lang w:val="it-IT"/>
        </w:rPr>
      </w:pPr>
      <w:r w:rsidRPr="00E85E05">
        <w:rPr>
          <w:rStyle w:val="FootnoteReference"/>
          <w:sz w:val="24"/>
          <w:szCs w:val="24"/>
        </w:rPr>
        <w:footnoteRef/>
      </w:r>
      <w:r w:rsidRPr="00E85E05">
        <w:rPr>
          <w:sz w:val="24"/>
          <w:szCs w:val="24"/>
        </w:rPr>
        <w:t xml:space="preserve"> </w:t>
      </w:r>
      <w:r w:rsidRPr="00E85E05">
        <w:rPr>
          <w:rFonts w:asciiTheme="majorBidi" w:eastAsia="Times New Roman" w:hAnsiTheme="majorBidi" w:cstheme="majorBidi"/>
          <w:sz w:val="24"/>
          <w:szCs w:val="24"/>
        </w:rPr>
        <w:t>Zero by 30: The Global Strategic Plan to End Human Deaths from Dog-Mediated Rabies by 2030.</w:t>
      </w:r>
    </w:p>
  </w:footnote>
  <w:footnote w:id="7">
    <w:p w14:paraId="06899C06" w14:textId="77777777" w:rsidR="00405EF4" w:rsidRPr="00E85E05" w:rsidRDefault="00405EF4" w:rsidP="00E85E05">
      <w:pPr>
        <w:pStyle w:val="Heading1"/>
        <w:numPr>
          <w:ilvl w:val="0"/>
          <w:numId w:val="0"/>
        </w:numPr>
        <w:spacing w:before="0" w:after="0"/>
        <w:ind w:left="567" w:hanging="567"/>
        <w:rPr>
          <w:rFonts w:asciiTheme="majorBidi" w:eastAsia="Times New Roman" w:hAnsiTheme="majorBidi" w:cstheme="majorBidi"/>
          <w:b w:val="0"/>
        </w:rPr>
      </w:pPr>
      <w:r w:rsidRPr="00E85E05">
        <w:rPr>
          <w:rStyle w:val="FootnoteReference"/>
          <w:rFonts w:eastAsiaTheme="minorHAnsi" w:cstheme="minorBidi"/>
          <w:b w:val="0"/>
        </w:rPr>
        <w:footnoteRef/>
      </w:r>
      <w:r w:rsidRPr="00E85E05">
        <w:t xml:space="preserve"> </w:t>
      </w:r>
      <w:r w:rsidRPr="00E85E05">
        <w:rPr>
          <w:rFonts w:asciiTheme="majorBidi" w:eastAsia="Times New Roman" w:hAnsiTheme="majorBidi" w:cstheme="majorBidi"/>
          <w:b w:val="0"/>
        </w:rPr>
        <w:t>United Against Rabies Forum: Zero by 30: One Health in Action.</w:t>
      </w:r>
    </w:p>
  </w:footnote>
  <w:footnote w:id="8">
    <w:p w14:paraId="6833346B" w14:textId="77777777" w:rsidR="00405EF4" w:rsidRPr="00E85E05" w:rsidRDefault="00405EF4" w:rsidP="00047E7D">
      <w:pPr>
        <w:pStyle w:val="Heading1"/>
        <w:numPr>
          <w:ilvl w:val="0"/>
          <w:numId w:val="0"/>
        </w:numPr>
        <w:spacing w:before="0" w:after="0"/>
        <w:rPr>
          <w:rFonts w:eastAsiaTheme="minorHAnsi" w:cstheme="minorBidi"/>
          <w:b w:val="0"/>
        </w:rPr>
      </w:pPr>
      <w:r w:rsidRPr="00E85E05">
        <w:rPr>
          <w:rStyle w:val="FootnoteReference"/>
          <w:rFonts w:eastAsiaTheme="minorHAnsi" w:cstheme="minorBidi"/>
          <w:b w:val="0"/>
        </w:rPr>
        <w:footnoteRef/>
      </w:r>
      <w:r w:rsidRPr="00E85E05">
        <w:rPr>
          <w:rStyle w:val="FootnoteReference"/>
          <w:rFonts w:eastAsiaTheme="minorHAnsi" w:cstheme="minorBidi"/>
          <w:b w:val="0"/>
        </w:rPr>
        <w:t xml:space="preserve"> </w:t>
      </w:r>
      <w:r w:rsidRPr="00E85E05">
        <w:rPr>
          <w:rFonts w:eastAsiaTheme="minorHAnsi" w:cstheme="minorBidi"/>
          <w:b w:val="0"/>
        </w:rPr>
        <w:t>Ending the Neglect to Attain the Sustainable Development Goals. A road map for Neglected Tropical Diseases 2021–2030.</w:t>
      </w:r>
    </w:p>
  </w:footnote>
  <w:footnote w:id="9">
    <w:p w14:paraId="0F6EED74" w14:textId="77777777" w:rsidR="00405EF4" w:rsidRPr="00E85E05" w:rsidRDefault="00405EF4" w:rsidP="00047E7D">
      <w:pPr>
        <w:pStyle w:val="Heading1"/>
        <w:numPr>
          <w:ilvl w:val="0"/>
          <w:numId w:val="0"/>
        </w:numPr>
        <w:spacing w:before="0" w:after="0"/>
        <w:rPr>
          <w:rFonts w:eastAsiaTheme="minorHAnsi" w:cstheme="minorBidi"/>
          <w:b w:val="0"/>
        </w:rPr>
      </w:pPr>
      <w:r w:rsidRPr="00E85E05">
        <w:rPr>
          <w:rStyle w:val="FootnoteReference"/>
          <w:b w:val="0"/>
        </w:rPr>
        <w:footnoteRef/>
      </w:r>
      <w:r w:rsidRPr="00E85E05">
        <w:rPr>
          <w:b w:val="0"/>
        </w:rPr>
        <w:t xml:space="preserve"> </w:t>
      </w:r>
      <w:r w:rsidRPr="00E85E05">
        <w:rPr>
          <w:rFonts w:eastAsiaTheme="minorHAnsi" w:cstheme="minorBidi"/>
          <w:b w:val="0"/>
        </w:rPr>
        <w:t>COVID-19 and Healthcare Facilities: a Decalogue of Design Strategies for Resilient Hospitals.</w:t>
      </w:r>
    </w:p>
  </w:footnote>
  <w:footnote w:id="10">
    <w:p w14:paraId="2D9822EE" w14:textId="77777777" w:rsidR="00405EF4" w:rsidRPr="00E85E05" w:rsidRDefault="00405EF4" w:rsidP="00047E7D">
      <w:pPr>
        <w:pStyle w:val="FootnoteText"/>
        <w:spacing w:before="0"/>
        <w:rPr>
          <w:iCs/>
          <w:sz w:val="24"/>
          <w:szCs w:val="24"/>
        </w:rPr>
      </w:pPr>
      <w:r w:rsidRPr="00E85E05">
        <w:rPr>
          <w:rStyle w:val="FootnoteReference"/>
          <w:sz w:val="24"/>
          <w:szCs w:val="24"/>
        </w:rPr>
        <w:footnoteRef/>
      </w:r>
      <w:r w:rsidRPr="00E85E05">
        <w:rPr>
          <w:sz w:val="24"/>
          <w:szCs w:val="24"/>
        </w:rPr>
        <w:t xml:space="preserve"> </w:t>
      </w:r>
      <w:r w:rsidRPr="00E85E05">
        <w:rPr>
          <w:rFonts w:asciiTheme="majorBidi" w:eastAsia="Times New Roman" w:hAnsiTheme="majorBidi" w:cstheme="majorBidi"/>
          <w:sz w:val="24"/>
          <w:szCs w:val="24"/>
        </w:rPr>
        <w:t xml:space="preserve">NTD Modelling Consortium. </w:t>
      </w:r>
      <w:r w:rsidRPr="00E85E05">
        <w:rPr>
          <w:rFonts w:asciiTheme="majorBidi" w:eastAsia="Times New Roman" w:hAnsiTheme="majorBidi" w:cstheme="majorBidi"/>
          <w:iCs/>
          <w:sz w:val="24"/>
          <w:szCs w:val="24"/>
        </w:rPr>
        <w:t>The Potential Impact of Programmes Interruptions due to COVID-19 on 7 Neglected Tropical Diseases: A Modelling-Based Analysis.</w:t>
      </w:r>
    </w:p>
  </w:footnote>
  <w:footnote w:id="11">
    <w:p w14:paraId="4080C93F" w14:textId="77777777" w:rsidR="00405EF4" w:rsidRPr="00E85E05" w:rsidRDefault="00405EF4" w:rsidP="00047E7D">
      <w:pPr>
        <w:pStyle w:val="Heading1"/>
        <w:numPr>
          <w:ilvl w:val="0"/>
          <w:numId w:val="0"/>
        </w:numPr>
        <w:spacing w:before="0" w:after="0"/>
        <w:ind w:left="567" w:hanging="567"/>
        <w:rPr>
          <w:rFonts w:asciiTheme="majorBidi" w:eastAsia="Times New Roman" w:hAnsiTheme="majorBidi" w:cstheme="majorBidi"/>
          <w:b w:val="0"/>
          <w:iCs/>
        </w:rPr>
      </w:pPr>
      <w:r w:rsidRPr="00E85E05">
        <w:rPr>
          <w:rStyle w:val="FootnoteReference"/>
          <w:b w:val="0"/>
        </w:rPr>
        <w:footnoteRef/>
      </w:r>
      <w:r w:rsidRPr="00E85E05">
        <w:rPr>
          <w:b w:val="0"/>
        </w:rPr>
        <w:t xml:space="preserve"> </w:t>
      </w:r>
      <w:r w:rsidRPr="00E85E05">
        <w:rPr>
          <w:rFonts w:asciiTheme="majorBidi" w:eastAsia="Times New Roman" w:hAnsiTheme="majorBidi" w:cstheme="majorBidi"/>
          <w:b w:val="0"/>
          <w:iCs/>
        </w:rPr>
        <w:t>Neglected Tropical Diseases: Impact of COVID-19 and WHO’s Response – 2021 Update.</w:t>
      </w:r>
    </w:p>
  </w:footnote>
  <w:footnote w:id="12">
    <w:p w14:paraId="27B545FD" w14:textId="77777777" w:rsidR="00405EF4" w:rsidRPr="00E85E05" w:rsidRDefault="00405EF4" w:rsidP="00047E7D">
      <w:pPr>
        <w:pStyle w:val="FootnoteText"/>
        <w:spacing w:before="0"/>
        <w:rPr>
          <w:sz w:val="24"/>
          <w:szCs w:val="24"/>
        </w:rPr>
      </w:pPr>
      <w:r w:rsidRPr="00E85E05">
        <w:rPr>
          <w:rStyle w:val="FootnoteReference"/>
          <w:sz w:val="24"/>
          <w:szCs w:val="24"/>
        </w:rPr>
        <w:footnoteRef/>
      </w:r>
      <w:r w:rsidRPr="00E85E05">
        <w:rPr>
          <w:sz w:val="24"/>
          <w:szCs w:val="24"/>
        </w:rPr>
        <w:t xml:space="preserve"> </w:t>
      </w:r>
      <w:r w:rsidRPr="00E85E05">
        <w:rPr>
          <w:rFonts w:asciiTheme="majorBidi" w:eastAsia="Times New Roman" w:hAnsiTheme="majorBidi" w:cstheme="majorBidi"/>
          <w:sz w:val="24"/>
          <w:szCs w:val="24"/>
        </w:rPr>
        <w:t xml:space="preserve">Raynor B, Diaz EW, Shinnick J, et al. The impact of the COVID-19 pandemic on rabies reemergence in Latin America: The case of Arequipa, Peru. </w:t>
      </w:r>
    </w:p>
  </w:footnote>
  <w:footnote w:id="13">
    <w:p w14:paraId="704AB50D" w14:textId="77777777" w:rsidR="00405EF4" w:rsidRPr="00E85E05" w:rsidRDefault="00405EF4" w:rsidP="00047E7D">
      <w:pPr>
        <w:pStyle w:val="Heading1"/>
        <w:numPr>
          <w:ilvl w:val="0"/>
          <w:numId w:val="0"/>
        </w:numPr>
        <w:shd w:val="clear" w:color="auto" w:fill="FFFFFF"/>
        <w:spacing w:before="0" w:after="0"/>
        <w:rPr>
          <w:rFonts w:asciiTheme="majorBidi" w:eastAsia="Times New Roman" w:hAnsiTheme="majorBidi" w:cstheme="majorBidi"/>
          <w:b w:val="0"/>
        </w:rPr>
      </w:pPr>
      <w:r w:rsidRPr="00E85E05">
        <w:rPr>
          <w:rStyle w:val="FootnoteReference"/>
          <w:b w:val="0"/>
        </w:rPr>
        <w:footnoteRef/>
      </w:r>
      <w:r w:rsidRPr="00E85E05">
        <w:rPr>
          <w:b w:val="0"/>
        </w:rPr>
        <w:t xml:space="preserve"> </w:t>
      </w:r>
      <w:r w:rsidRPr="00E85E05">
        <w:rPr>
          <w:rFonts w:asciiTheme="majorBidi" w:eastAsia="Times New Roman" w:hAnsiTheme="majorBidi" w:cstheme="majorBidi"/>
          <w:b w:val="0"/>
        </w:rPr>
        <w:t>The Crux of Pakistan’s Prolonged Rabies Vaccine Shortage: A Rising Mortal Threat in the COVID-19 Pandemic.</w:t>
      </w:r>
    </w:p>
  </w:footnote>
  <w:footnote w:id="14">
    <w:p w14:paraId="7D10B220" w14:textId="77777777" w:rsidR="00405EF4" w:rsidRPr="00E85E05" w:rsidRDefault="00405EF4" w:rsidP="00047E7D">
      <w:pPr>
        <w:pStyle w:val="Heading1"/>
        <w:numPr>
          <w:ilvl w:val="0"/>
          <w:numId w:val="0"/>
        </w:numPr>
        <w:shd w:val="clear" w:color="auto" w:fill="FFFFFF"/>
        <w:spacing w:before="0" w:after="0"/>
        <w:ind w:left="567" w:hanging="567"/>
        <w:rPr>
          <w:rFonts w:asciiTheme="majorBidi" w:eastAsia="Times New Roman" w:hAnsiTheme="majorBidi" w:cstheme="majorBidi"/>
          <w:b w:val="0"/>
        </w:rPr>
      </w:pPr>
      <w:r w:rsidRPr="00E85E05">
        <w:rPr>
          <w:rStyle w:val="FootnoteReference"/>
          <w:b w:val="0"/>
        </w:rPr>
        <w:footnoteRef/>
      </w:r>
      <w:r w:rsidRPr="00E85E05">
        <w:rPr>
          <w:b w:val="0"/>
        </w:rPr>
        <w:t xml:space="preserve"> </w:t>
      </w:r>
      <w:r w:rsidRPr="00E85E05">
        <w:rPr>
          <w:rFonts w:asciiTheme="majorBidi" w:eastAsia="Times New Roman" w:hAnsiTheme="majorBidi" w:cstheme="majorBidi"/>
          <w:b w:val="0"/>
        </w:rPr>
        <w:t>Probable Rabies in a Child in a Bhutanese Town Bordering India, 2020.</w:t>
      </w:r>
    </w:p>
  </w:footnote>
  <w:footnote w:id="15">
    <w:p w14:paraId="048E5FF4" w14:textId="77777777" w:rsidR="00405EF4" w:rsidRPr="00584BF9" w:rsidRDefault="00405EF4" w:rsidP="00584BF9">
      <w:pPr>
        <w:widowControl w:val="0"/>
      </w:pPr>
      <w:r>
        <w:rPr>
          <w:rStyle w:val="FootnoteReference"/>
        </w:rPr>
        <w:footnoteRef/>
      </w:r>
      <w:r>
        <w:t xml:space="preserve"> R Core Team. R: A language and environment for statistical computing. R Foundation for Statistical Computing. Vienna, Austria; 2021.</w:t>
      </w:r>
    </w:p>
  </w:footnote>
  <w:footnote w:id="16">
    <w:p w14:paraId="6503BD86" w14:textId="77777777" w:rsidR="00405EF4" w:rsidRPr="00E85E05" w:rsidRDefault="00405EF4" w:rsidP="0059765E">
      <w:pPr>
        <w:autoSpaceDE w:val="0"/>
        <w:autoSpaceDN w:val="0"/>
        <w:adjustRightInd w:val="0"/>
        <w:spacing w:before="0" w:after="0"/>
        <w:rPr>
          <w:rFonts w:cs="Times New Roman"/>
          <w:szCs w:val="24"/>
        </w:rPr>
      </w:pPr>
      <w:r w:rsidRPr="00E85E05">
        <w:rPr>
          <w:rStyle w:val="FootnoteReference"/>
          <w:szCs w:val="24"/>
        </w:rPr>
        <w:footnoteRef/>
      </w:r>
      <w:r w:rsidRPr="00E85E05">
        <w:rPr>
          <w:szCs w:val="24"/>
        </w:rPr>
        <w:t xml:space="preserve"> </w:t>
      </w:r>
      <w:r w:rsidRPr="00E85E05">
        <w:rPr>
          <w:rFonts w:cs="Times New Roman"/>
          <w:szCs w:val="24"/>
        </w:rPr>
        <w:t>Strategies Supporting the Prevention and Control of Neglected Tropical Diseases during and Beyond the COVID-19 Pandemic.</w:t>
      </w:r>
    </w:p>
  </w:footnote>
  <w:footnote w:id="17">
    <w:p w14:paraId="5B8AAC1F" w14:textId="77777777" w:rsidR="00405EF4" w:rsidRPr="00E85E05" w:rsidRDefault="00405EF4" w:rsidP="004E3B22">
      <w:pPr>
        <w:autoSpaceDE w:val="0"/>
        <w:autoSpaceDN w:val="0"/>
        <w:adjustRightInd w:val="0"/>
        <w:spacing w:before="0" w:after="0"/>
        <w:rPr>
          <w:rFonts w:cs="Times New Roman"/>
          <w:szCs w:val="24"/>
        </w:rPr>
      </w:pPr>
      <w:r w:rsidRPr="00E85E05">
        <w:rPr>
          <w:rStyle w:val="FootnoteReference"/>
          <w:szCs w:val="24"/>
        </w:rPr>
        <w:footnoteRef/>
      </w:r>
      <w:r w:rsidRPr="00E85E05">
        <w:rPr>
          <w:szCs w:val="24"/>
        </w:rPr>
        <w:t xml:space="preserve"> </w:t>
      </w:r>
      <w:r w:rsidRPr="00E85E05">
        <w:rPr>
          <w:rFonts w:cs="Times New Roman"/>
          <w:szCs w:val="24"/>
        </w:rPr>
        <w:t>Human–Dog Relationships During the COVID-19 Pandemic: Booming Dog Adoption during Social Isolation.</w:t>
      </w:r>
    </w:p>
  </w:footnote>
  <w:footnote w:id="18">
    <w:p w14:paraId="71FA176C" w14:textId="77777777" w:rsidR="00405EF4" w:rsidRPr="00E85E05" w:rsidRDefault="00405EF4" w:rsidP="004E3B22">
      <w:pPr>
        <w:autoSpaceDE w:val="0"/>
        <w:autoSpaceDN w:val="0"/>
        <w:adjustRightInd w:val="0"/>
        <w:spacing w:before="0" w:after="0"/>
        <w:rPr>
          <w:rFonts w:cs="Times New Roman"/>
          <w:szCs w:val="24"/>
        </w:rPr>
      </w:pPr>
      <w:r w:rsidRPr="00E85E05">
        <w:rPr>
          <w:rStyle w:val="FootnoteReference"/>
          <w:rFonts w:cs="Times New Roman"/>
          <w:szCs w:val="24"/>
        </w:rPr>
        <w:footnoteRef/>
      </w:r>
      <w:r w:rsidRPr="00E85E05">
        <w:rPr>
          <w:rFonts w:cs="Times New Roman"/>
          <w:szCs w:val="24"/>
        </w:rPr>
        <w:t xml:space="preserve"> </w:t>
      </w:r>
      <w:r w:rsidRPr="00E85E05">
        <w:rPr>
          <w:szCs w:val="24"/>
        </w:rPr>
        <w:t>COVID-19 and Pets: When Pandemic Meets Panic</w:t>
      </w:r>
      <w:r w:rsidRPr="00E85E05">
        <w:rPr>
          <w:rFonts w:cs="Times New Roman"/>
          <w:szCs w:val="24"/>
        </w:rPr>
        <w:t>.</w:t>
      </w:r>
    </w:p>
  </w:footnote>
  <w:footnote w:id="19">
    <w:p w14:paraId="2261753C" w14:textId="77777777" w:rsidR="00405EF4" w:rsidRPr="00E85E05" w:rsidRDefault="00405EF4" w:rsidP="004E3B22">
      <w:pPr>
        <w:pStyle w:val="FootnoteText"/>
        <w:spacing w:before="0"/>
        <w:rPr>
          <w:sz w:val="24"/>
          <w:szCs w:val="24"/>
          <w:lang w:val="it-IT"/>
        </w:rPr>
      </w:pPr>
      <w:r w:rsidRPr="00E85E05">
        <w:rPr>
          <w:rStyle w:val="FootnoteReference"/>
          <w:sz w:val="24"/>
          <w:szCs w:val="24"/>
        </w:rPr>
        <w:footnoteRef/>
      </w:r>
      <w:r w:rsidRPr="00E85E05">
        <w:rPr>
          <w:sz w:val="24"/>
          <w:szCs w:val="24"/>
        </w:rPr>
        <w:t xml:space="preserve"> </w:t>
      </w:r>
      <w:r w:rsidRPr="00E85E05">
        <w:rPr>
          <w:rFonts w:cs="Times New Roman"/>
          <w:sz w:val="24"/>
          <w:szCs w:val="24"/>
        </w:rPr>
        <w:t>COVID-19: Implications of Self‑Isolation and Social Distancing for the Emotional and Behavioural Health of Dogs.</w:t>
      </w:r>
    </w:p>
  </w:footnote>
  <w:footnote w:id="20">
    <w:p w14:paraId="0FDB40F6" w14:textId="77777777" w:rsidR="00405EF4" w:rsidRPr="00E85E05" w:rsidRDefault="00405EF4" w:rsidP="00057D2E">
      <w:pPr>
        <w:pStyle w:val="FootnoteText"/>
        <w:spacing w:before="0"/>
        <w:rPr>
          <w:rFonts w:cs="Times New Roman"/>
          <w:sz w:val="24"/>
          <w:szCs w:val="24"/>
        </w:rPr>
      </w:pPr>
      <w:r w:rsidRPr="00E85E05">
        <w:rPr>
          <w:rStyle w:val="FootnoteReference"/>
          <w:sz w:val="24"/>
          <w:szCs w:val="24"/>
        </w:rPr>
        <w:footnoteRef/>
      </w:r>
      <w:r w:rsidRPr="00E85E05">
        <w:rPr>
          <w:sz w:val="24"/>
          <w:szCs w:val="24"/>
        </w:rPr>
        <w:t xml:space="preserve"> </w:t>
      </w:r>
      <w:r w:rsidRPr="00E85E05">
        <w:rPr>
          <w:rFonts w:cs="Times New Roman"/>
          <w:sz w:val="24"/>
          <w:szCs w:val="24"/>
        </w:rPr>
        <w:t>Impact of the First COVID-19 Lockdown on Management of Pet Dogs in the UK.</w:t>
      </w:r>
    </w:p>
  </w:footnote>
  <w:footnote w:id="21">
    <w:p w14:paraId="6957DFC0" w14:textId="77777777" w:rsidR="00405EF4" w:rsidRPr="00E85E05" w:rsidRDefault="00405EF4" w:rsidP="00C10013">
      <w:pPr>
        <w:autoSpaceDE w:val="0"/>
        <w:autoSpaceDN w:val="0"/>
        <w:adjustRightInd w:val="0"/>
        <w:spacing w:before="0" w:after="0"/>
        <w:rPr>
          <w:rFonts w:cs="Times New Roman"/>
          <w:szCs w:val="24"/>
        </w:rPr>
      </w:pPr>
      <w:r w:rsidRPr="00E85E05">
        <w:rPr>
          <w:rStyle w:val="FootnoteReference"/>
          <w:szCs w:val="24"/>
        </w:rPr>
        <w:footnoteRef/>
      </w:r>
      <w:r w:rsidRPr="00E85E05">
        <w:rPr>
          <w:szCs w:val="24"/>
        </w:rPr>
        <w:t xml:space="preserve"> </w:t>
      </w:r>
      <w:r w:rsidRPr="00E85E05">
        <w:rPr>
          <w:rFonts w:cs="Times New Roman"/>
          <w:szCs w:val="24"/>
        </w:rPr>
        <w:t>Dog Bites in Children Surge during Coronavirus Disease-2019: A Case for Enhanced Prevention.</w:t>
      </w:r>
    </w:p>
  </w:footnote>
  <w:footnote w:id="22">
    <w:p w14:paraId="6B2FC667" w14:textId="77777777" w:rsidR="00405EF4" w:rsidRPr="00E85E05" w:rsidRDefault="00405EF4" w:rsidP="00C10013">
      <w:pPr>
        <w:pStyle w:val="Heading1"/>
        <w:numPr>
          <w:ilvl w:val="0"/>
          <w:numId w:val="0"/>
        </w:numPr>
        <w:shd w:val="clear" w:color="auto" w:fill="FFFFFF"/>
        <w:spacing w:before="0" w:after="0"/>
        <w:rPr>
          <w:rFonts w:eastAsiaTheme="minorHAnsi"/>
          <w:b w:val="0"/>
        </w:rPr>
      </w:pPr>
      <w:r w:rsidRPr="00E85E05">
        <w:rPr>
          <w:rStyle w:val="FootnoteReference"/>
          <w:b w:val="0"/>
          <w:bCs/>
        </w:rPr>
        <w:footnoteRef/>
      </w:r>
      <w:r w:rsidRPr="00E85E05">
        <w:rPr>
          <w:b w:val="0"/>
          <w:bCs/>
        </w:rPr>
        <w:t xml:space="preserve"> </w:t>
      </w:r>
      <w:r w:rsidRPr="00E85E05">
        <w:rPr>
          <w:rFonts w:eastAsiaTheme="minorHAnsi"/>
          <w:b w:val="0"/>
        </w:rPr>
        <w:t>Paediatric Emergency Department Dog Bite Attendance during the COVID-19 Pandemic: An Audit at a Tertiary Children's Hospital.</w:t>
      </w:r>
    </w:p>
  </w:footnote>
  <w:footnote w:id="23">
    <w:p w14:paraId="22DB4EB6" w14:textId="77777777" w:rsidR="00405EF4" w:rsidRPr="00E85E05" w:rsidRDefault="00405EF4" w:rsidP="00C10013">
      <w:pPr>
        <w:pStyle w:val="Heading1"/>
        <w:numPr>
          <w:ilvl w:val="0"/>
          <w:numId w:val="0"/>
        </w:numPr>
        <w:shd w:val="clear" w:color="auto" w:fill="FFFFFF"/>
        <w:spacing w:before="0" w:after="0"/>
        <w:ind w:left="567" w:hanging="567"/>
        <w:rPr>
          <w:rFonts w:ascii="Merriweather" w:hAnsi="Merriweather"/>
          <w:color w:val="212121"/>
        </w:rPr>
      </w:pPr>
      <w:r w:rsidRPr="00E85E05">
        <w:rPr>
          <w:rStyle w:val="FootnoteReference"/>
          <w:b w:val="0"/>
          <w:bCs/>
        </w:rPr>
        <w:footnoteRef/>
      </w:r>
      <w:r w:rsidRPr="00E85E05">
        <w:t xml:space="preserve"> </w:t>
      </w:r>
      <w:r w:rsidRPr="00E85E05">
        <w:rPr>
          <w:rFonts w:eastAsiaTheme="minorHAnsi"/>
          <w:b w:val="0"/>
        </w:rPr>
        <w:t>Impact of COVID-19 on a Paediatric Emergency Service.</w:t>
      </w:r>
    </w:p>
  </w:footnote>
  <w:footnote w:id="24">
    <w:p w14:paraId="5267682B" w14:textId="77777777" w:rsidR="00405EF4" w:rsidRPr="00E85E05" w:rsidRDefault="00405EF4" w:rsidP="00C10013">
      <w:pPr>
        <w:pStyle w:val="Heading1"/>
        <w:numPr>
          <w:ilvl w:val="0"/>
          <w:numId w:val="0"/>
        </w:numPr>
        <w:shd w:val="clear" w:color="auto" w:fill="FFFFFF"/>
        <w:spacing w:before="0" w:after="0"/>
        <w:rPr>
          <w:rFonts w:eastAsiaTheme="minorHAnsi"/>
          <w:b w:val="0"/>
        </w:rPr>
      </w:pPr>
      <w:r w:rsidRPr="00E85E05">
        <w:rPr>
          <w:rStyle w:val="FootnoteReference"/>
          <w:b w:val="0"/>
          <w:bCs/>
        </w:rPr>
        <w:footnoteRef/>
      </w:r>
      <w:r w:rsidRPr="00E85E05">
        <w:rPr>
          <w:b w:val="0"/>
          <w:bCs/>
        </w:rPr>
        <w:t xml:space="preserve"> </w:t>
      </w:r>
      <w:r w:rsidRPr="00E85E05">
        <w:rPr>
          <w:rFonts w:eastAsiaTheme="minorHAnsi"/>
          <w:b w:val="0"/>
        </w:rPr>
        <w:t>Consequences of COVID-19 Lockdown on Children and Their Pets: Dangerous Increase of Dog Bites among the Paediatric Population.</w:t>
      </w:r>
    </w:p>
  </w:footnote>
  <w:footnote w:id="25">
    <w:p w14:paraId="64142178" w14:textId="77777777" w:rsidR="00405EF4" w:rsidRPr="00E85E05" w:rsidRDefault="00405EF4" w:rsidP="004E3B22">
      <w:pPr>
        <w:pStyle w:val="FootnoteText"/>
        <w:spacing w:before="0"/>
        <w:rPr>
          <w:sz w:val="24"/>
          <w:szCs w:val="24"/>
          <w:lang w:val="it-IT"/>
        </w:rPr>
      </w:pPr>
      <w:r w:rsidRPr="00E85E05">
        <w:rPr>
          <w:rStyle w:val="FootnoteReference"/>
          <w:sz w:val="24"/>
          <w:szCs w:val="24"/>
        </w:rPr>
        <w:footnoteRef/>
      </w:r>
      <w:r w:rsidRPr="00E85E05">
        <w:rPr>
          <w:sz w:val="24"/>
          <w:szCs w:val="24"/>
        </w:rPr>
        <w:t xml:space="preserve"> </w:t>
      </w:r>
      <w:r w:rsidRPr="00E85E05">
        <w:rPr>
          <w:rFonts w:cs="Times New Roman"/>
          <w:sz w:val="24"/>
          <w:szCs w:val="24"/>
        </w:rPr>
        <w:t>The Impact of COVID-19 Lockdown Restrictions on Dogs &amp; Dog Owners in the UK.</w:t>
      </w:r>
    </w:p>
  </w:footnote>
  <w:footnote w:id="26">
    <w:p w14:paraId="7354EF5A" w14:textId="77777777" w:rsidR="00405EF4" w:rsidRPr="00E85E05" w:rsidRDefault="00405EF4" w:rsidP="00057D2E">
      <w:pPr>
        <w:autoSpaceDE w:val="0"/>
        <w:autoSpaceDN w:val="0"/>
        <w:adjustRightInd w:val="0"/>
        <w:spacing w:before="0" w:after="0"/>
        <w:rPr>
          <w:szCs w:val="24"/>
        </w:rPr>
      </w:pPr>
      <w:r w:rsidRPr="00E85E05">
        <w:rPr>
          <w:rStyle w:val="FootnoteReference"/>
          <w:szCs w:val="24"/>
        </w:rPr>
        <w:footnoteRef/>
      </w:r>
      <w:r w:rsidRPr="00E85E05">
        <w:rPr>
          <w:szCs w:val="24"/>
        </w:rPr>
        <w:t xml:space="preserve"> “More Attention than Usual”: A Thematic Analysis of Dog Ownership Experiences in the UK during the First COVID-19 Lockdown.</w:t>
      </w:r>
    </w:p>
  </w:footnote>
  <w:footnote w:id="27">
    <w:p w14:paraId="1C6F4C14" w14:textId="77777777" w:rsidR="00405EF4" w:rsidRPr="00E85E05" w:rsidRDefault="00405EF4" w:rsidP="00694FA2">
      <w:pPr>
        <w:autoSpaceDE w:val="0"/>
        <w:autoSpaceDN w:val="0"/>
        <w:adjustRightInd w:val="0"/>
        <w:spacing w:before="0" w:after="0"/>
        <w:rPr>
          <w:szCs w:val="24"/>
        </w:rPr>
      </w:pPr>
      <w:r w:rsidRPr="00E85E05">
        <w:rPr>
          <w:rStyle w:val="FootnoteReference"/>
          <w:szCs w:val="24"/>
        </w:rPr>
        <w:footnoteRef/>
      </w:r>
      <w:r w:rsidRPr="00E85E05">
        <w:rPr>
          <w:szCs w:val="24"/>
        </w:rPr>
        <w:t xml:space="preserve"> The Concerns, Difficulties, and Stressors of Caring for Pets during COVID-19: Results from a Large Survey of U.S. Pet Owners.</w:t>
      </w:r>
    </w:p>
  </w:footnote>
  <w:footnote w:id="28">
    <w:p w14:paraId="74C662D2" w14:textId="77777777" w:rsidR="00405EF4" w:rsidRPr="00E85E05" w:rsidRDefault="00405EF4">
      <w:pPr>
        <w:pStyle w:val="FootnoteText"/>
        <w:rPr>
          <w:sz w:val="24"/>
          <w:szCs w:val="24"/>
          <w:lang w:val="it-IT"/>
        </w:rPr>
      </w:pPr>
      <w:r w:rsidRPr="00E85E05">
        <w:rPr>
          <w:rStyle w:val="FootnoteReference"/>
          <w:sz w:val="24"/>
          <w:szCs w:val="24"/>
        </w:rPr>
        <w:footnoteRef/>
      </w:r>
      <w:r w:rsidRPr="00E85E05">
        <w:rPr>
          <w:sz w:val="24"/>
          <w:szCs w:val="24"/>
        </w:rPr>
        <w:t xml:space="preserve"> </w:t>
      </w:r>
      <w:r w:rsidRPr="00E85E05">
        <w:rPr>
          <w:sz w:val="24"/>
          <w:szCs w:val="24"/>
          <w:lang w:val="en-GB"/>
        </w:rPr>
        <w:t xml:space="preserve">Mauti S et al. Rabies. In </w:t>
      </w:r>
      <w:r w:rsidRPr="00E85E05">
        <w:rPr>
          <w:sz w:val="24"/>
          <w:szCs w:val="24"/>
        </w:rPr>
        <w:t xml:space="preserve">Transboundary animal diseases in Sahelian Africa and connected regions, edited by Kardjadj et al. 2019. Springer. Pp. 107-120. </w:t>
      </w:r>
      <w:hyperlink r:id="rId1" w:history="1">
        <w:r w:rsidRPr="00E85E05">
          <w:rPr>
            <w:rStyle w:val="Hyperlink"/>
            <w:sz w:val="24"/>
            <w:szCs w:val="24"/>
          </w:rPr>
          <w:t>https://www.springer.com/gp/book/9783030253844</w:t>
        </w:r>
      </w:hyperlink>
    </w:p>
  </w:footnote>
  <w:footnote w:id="29">
    <w:p w14:paraId="79C9FE08" w14:textId="77777777" w:rsidR="00405EF4" w:rsidRPr="00A84E2F" w:rsidRDefault="00405EF4" w:rsidP="001C1498">
      <w:pPr>
        <w:pStyle w:val="Heading1"/>
        <w:numPr>
          <w:ilvl w:val="0"/>
          <w:numId w:val="0"/>
        </w:numPr>
        <w:shd w:val="clear" w:color="auto" w:fill="FFFFFF"/>
        <w:spacing w:before="0" w:after="0" w:line="0" w:lineRule="atLeast"/>
        <w:ind w:left="562" w:hanging="562"/>
        <w:rPr>
          <w:rFonts w:eastAsiaTheme="minorHAnsi" w:cstheme="minorBidi"/>
          <w:b w:val="0"/>
          <w:lang w:val="en-GB"/>
        </w:rPr>
      </w:pPr>
      <w:r w:rsidRPr="00A84E2F">
        <w:rPr>
          <w:rStyle w:val="FootnoteReference"/>
          <w:b w:val="0"/>
          <w:bCs/>
        </w:rPr>
        <w:footnoteRef/>
      </w:r>
      <w:r w:rsidRPr="00A84E2F">
        <w:rPr>
          <w:b w:val="0"/>
          <w:bCs/>
        </w:rPr>
        <w:t xml:space="preserve"> </w:t>
      </w:r>
      <w:r w:rsidRPr="00A84E2F">
        <w:rPr>
          <w:rFonts w:eastAsiaTheme="minorHAnsi" w:cstheme="minorBidi"/>
          <w:b w:val="0"/>
          <w:lang w:val="en-GB"/>
        </w:rPr>
        <w:t>Use of Lay Vaccinators in Animal Vaccination Programmes: A Scoping Review</w:t>
      </w:r>
      <w:r>
        <w:rPr>
          <w:rFonts w:eastAsiaTheme="minorHAnsi" w:cstheme="minorBidi"/>
          <w:b w:val="0"/>
          <w:lang w:val="en-GB"/>
        </w:rPr>
        <w:t>.</w:t>
      </w:r>
    </w:p>
  </w:footnote>
  <w:footnote w:id="30">
    <w:p w14:paraId="552380E6" w14:textId="77777777" w:rsidR="00405EF4" w:rsidRPr="00E85E05" w:rsidRDefault="00405EF4" w:rsidP="00C82AFB">
      <w:pPr>
        <w:pStyle w:val="Heading1"/>
        <w:numPr>
          <w:ilvl w:val="0"/>
          <w:numId w:val="0"/>
        </w:numPr>
        <w:shd w:val="clear" w:color="auto" w:fill="FFFFFF"/>
        <w:spacing w:before="0" w:after="0"/>
        <w:rPr>
          <w:rFonts w:eastAsiaTheme="minorHAnsi" w:cstheme="minorBidi"/>
          <w:b w:val="0"/>
          <w:lang w:val="en-GB"/>
        </w:rPr>
      </w:pPr>
      <w:r w:rsidRPr="00E85E05">
        <w:rPr>
          <w:rStyle w:val="FootnoteReference"/>
          <w:b w:val="0"/>
          <w:bCs/>
        </w:rPr>
        <w:footnoteRef/>
      </w:r>
      <w:r w:rsidRPr="00E85E05">
        <w:rPr>
          <w:b w:val="0"/>
          <w:bCs/>
          <w:vertAlign w:val="superscript"/>
        </w:rPr>
        <w:t xml:space="preserve"> </w:t>
      </w:r>
      <w:r w:rsidRPr="00E85E05">
        <w:rPr>
          <w:rFonts w:eastAsiaTheme="minorHAnsi" w:cstheme="minorBidi"/>
          <w:b w:val="0"/>
          <w:lang w:val="en-GB"/>
        </w:rPr>
        <w:t>Controlling Human Rabies: The Development of an Effective, Inexpensive and Locally Made Passive Cooling Device for Storing Thermotolerant Animal Rabies Vaccines.</w:t>
      </w:r>
    </w:p>
  </w:footnote>
  <w:footnote w:id="31">
    <w:p w14:paraId="4E14EB78" w14:textId="77777777" w:rsidR="00405EF4" w:rsidRPr="00A81D05" w:rsidRDefault="00405EF4" w:rsidP="00A81D05">
      <w:pPr>
        <w:pStyle w:val="Heading1"/>
        <w:numPr>
          <w:ilvl w:val="0"/>
          <w:numId w:val="0"/>
        </w:numPr>
        <w:shd w:val="clear" w:color="auto" w:fill="FFFFFF"/>
        <w:spacing w:before="0" w:after="0"/>
        <w:rPr>
          <w:rFonts w:eastAsiaTheme="minorHAnsi" w:cstheme="minorBidi"/>
          <w:b w:val="0"/>
          <w:lang w:val="en-GB"/>
        </w:rPr>
      </w:pPr>
      <w:r w:rsidRPr="00A81D05">
        <w:rPr>
          <w:rFonts w:eastAsiaTheme="minorHAnsi" w:cstheme="minorBidi"/>
          <w:b w:val="0"/>
          <w:vertAlign w:val="superscript"/>
          <w:lang w:val="en-GB"/>
        </w:rPr>
        <w:footnoteRef/>
      </w:r>
      <w:r w:rsidRPr="00A81D05">
        <w:rPr>
          <w:rFonts w:eastAsiaTheme="minorHAnsi" w:cstheme="minorBidi"/>
          <w:b w:val="0"/>
          <w:lang w:val="en-GB"/>
        </w:rPr>
        <w:t xml:space="preserve"> COVID-19 and the Collapse of Global Trade: Building an Effective Public Health Response</w:t>
      </w:r>
      <w:r>
        <w:rPr>
          <w:rFonts w:eastAsiaTheme="minorHAnsi" w:cstheme="minorBidi"/>
          <w:b w:val="0"/>
          <w:lang w:val="en-GB"/>
        </w:rPr>
        <w:t>.</w:t>
      </w:r>
    </w:p>
  </w:footnote>
  <w:footnote w:id="32">
    <w:p w14:paraId="139A345C" w14:textId="77777777" w:rsidR="00405EF4" w:rsidRPr="00027960" w:rsidRDefault="00405EF4" w:rsidP="00E85E05">
      <w:pPr>
        <w:pStyle w:val="Heading1"/>
        <w:numPr>
          <w:ilvl w:val="0"/>
          <w:numId w:val="0"/>
        </w:numPr>
        <w:shd w:val="clear" w:color="auto" w:fill="FFFFFF"/>
        <w:spacing w:before="0" w:after="0"/>
        <w:ind w:left="567" w:hanging="567"/>
        <w:rPr>
          <w:b w:val="0"/>
          <w:bCs/>
          <w:sz w:val="48"/>
        </w:rPr>
      </w:pPr>
      <w:r w:rsidRPr="00E85E05">
        <w:rPr>
          <w:rStyle w:val="FootnoteReference"/>
          <w:b w:val="0"/>
          <w:bCs/>
        </w:rPr>
        <w:footnoteRef/>
      </w:r>
      <w:r w:rsidRPr="00E85E05">
        <w:rPr>
          <w:b w:val="0"/>
          <w:bCs/>
        </w:rPr>
        <w:t xml:space="preserve"> </w:t>
      </w:r>
      <w:r w:rsidRPr="00027960">
        <w:rPr>
          <w:b w:val="0"/>
          <w:bCs/>
        </w:rPr>
        <w:t>Vaccine Banks for Controlling Dog-Mediated Rabies.</w:t>
      </w:r>
    </w:p>
  </w:footnote>
  <w:footnote w:id="33">
    <w:p w14:paraId="1DD77821" w14:textId="77777777" w:rsidR="00405EF4" w:rsidRPr="00E975A1" w:rsidRDefault="00405EF4" w:rsidP="00027960">
      <w:pPr>
        <w:pStyle w:val="Heading1"/>
        <w:numPr>
          <w:ilvl w:val="0"/>
          <w:numId w:val="0"/>
        </w:numPr>
        <w:shd w:val="clear" w:color="auto" w:fill="FFFFFF"/>
        <w:spacing w:before="0" w:after="0"/>
        <w:rPr>
          <w:rFonts w:ascii="Merriweather" w:hAnsi="Merriweather"/>
          <w:sz w:val="48"/>
        </w:rPr>
      </w:pPr>
      <w:r w:rsidRPr="00027960">
        <w:rPr>
          <w:rStyle w:val="FootnoteReference"/>
          <w:b w:val="0"/>
          <w:bCs/>
        </w:rPr>
        <w:footnoteRef/>
      </w:r>
      <w:r w:rsidRPr="00027960">
        <w:rPr>
          <w:b w:val="0"/>
          <w:bCs/>
        </w:rPr>
        <w:t xml:space="preserve"> A Social </w:t>
      </w:r>
      <w:r w:rsidRPr="00E975A1">
        <w:rPr>
          <w:b w:val="0"/>
          <w:bCs/>
        </w:rPr>
        <w:t>Justice Perspective on Access to Human Rabies Vaccines.</w:t>
      </w:r>
    </w:p>
  </w:footnote>
  <w:footnote w:id="34">
    <w:p w14:paraId="6E284122" w14:textId="77777777" w:rsidR="00405EF4" w:rsidRPr="00E975A1" w:rsidRDefault="00405EF4" w:rsidP="00027960">
      <w:pPr>
        <w:pStyle w:val="Heading1"/>
        <w:numPr>
          <w:ilvl w:val="0"/>
          <w:numId w:val="0"/>
        </w:numPr>
        <w:shd w:val="clear" w:color="auto" w:fill="FFFFFF"/>
        <w:spacing w:before="0" w:after="0"/>
        <w:rPr>
          <w:b w:val="0"/>
          <w:bCs/>
          <w:sz w:val="48"/>
        </w:rPr>
      </w:pPr>
      <w:r w:rsidRPr="00E975A1">
        <w:rPr>
          <w:rStyle w:val="FootnoteReference"/>
          <w:b w:val="0"/>
          <w:bCs/>
        </w:rPr>
        <w:footnoteRef/>
      </w:r>
      <w:r w:rsidRPr="00E975A1">
        <w:rPr>
          <w:b w:val="0"/>
          <w:bCs/>
        </w:rPr>
        <w:t xml:space="preserve"> Participatory Disease Surveillance: Engaging Communities Directly in Reporting, Monitoring, and Responding to Health Threats.</w:t>
      </w:r>
    </w:p>
  </w:footnote>
  <w:footnote w:id="35">
    <w:p w14:paraId="1957A991" w14:textId="77777777" w:rsidR="00405EF4" w:rsidRPr="00027960" w:rsidRDefault="00405EF4" w:rsidP="00027960">
      <w:pPr>
        <w:pStyle w:val="Heading1"/>
        <w:numPr>
          <w:ilvl w:val="0"/>
          <w:numId w:val="0"/>
        </w:numPr>
        <w:shd w:val="clear" w:color="auto" w:fill="FFFFFF"/>
        <w:spacing w:before="0" w:after="0"/>
        <w:rPr>
          <w:b w:val="0"/>
          <w:bCs/>
          <w:sz w:val="48"/>
        </w:rPr>
      </w:pPr>
      <w:r w:rsidRPr="00027960">
        <w:rPr>
          <w:rStyle w:val="FootnoteReference"/>
          <w:b w:val="0"/>
          <w:bCs/>
        </w:rPr>
        <w:footnoteRef/>
      </w:r>
      <w:r w:rsidRPr="00027960">
        <w:rPr>
          <w:b w:val="0"/>
          <w:bCs/>
        </w:rPr>
        <w:t xml:space="preserve"> Field Postmortem Rabies Rapid Immunochromatographic Diagnostic Test for Resource-Limited Settings with Further Molecular Applications.</w:t>
      </w:r>
    </w:p>
  </w:footnote>
  <w:footnote w:id="36">
    <w:p w14:paraId="5310EF06" w14:textId="77777777" w:rsidR="00405EF4" w:rsidRPr="00027960" w:rsidRDefault="00405EF4" w:rsidP="00027960">
      <w:pPr>
        <w:pStyle w:val="Heading1"/>
        <w:numPr>
          <w:ilvl w:val="0"/>
          <w:numId w:val="0"/>
        </w:numPr>
        <w:shd w:val="clear" w:color="auto" w:fill="FFFFFF"/>
        <w:spacing w:before="0" w:after="0"/>
        <w:rPr>
          <w:b w:val="0"/>
          <w:bCs/>
          <w:sz w:val="48"/>
        </w:rPr>
      </w:pPr>
      <w:r w:rsidRPr="00027960">
        <w:rPr>
          <w:rStyle w:val="FootnoteReference"/>
          <w:b w:val="0"/>
          <w:bCs/>
        </w:rPr>
        <w:footnoteRef/>
      </w:r>
      <w:r w:rsidRPr="00027960">
        <w:rPr>
          <w:b w:val="0"/>
          <w:bCs/>
        </w:rPr>
        <w:t xml:space="preserve"> Enabling Animal Rabies Diagnostic in Low-Access Areas: Sensitivity and Specificity of a Molecular Diagnostic Test from Cerebral Tissue Dried on Filter Paper.</w:t>
      </w:r>
    </w:p>
  </w:footnote>
  <w:footnote w:id="37">
    <w:p w14:paraId="6E46EED9" w14:textId="77777777" w:rsidR="00994283" w:rsidRDefault="00994283" w:rsidP="00994283">
      <w:r>
        <w:rPr>
          <w:rStyle w:val="FootnoteReference"/>
        </w:rPr>
        <w:footnoteRef/>
      </w:r>
      <w:r>
        <w:t xml:space="preserve"> </w:t>
      </w:r>
      <w:hyperlink r:id="rId2" w:history="1">
        <w:r w:rsidRPr="00E6281D">
          <w:rPr>
            <w:rStyle w:val="Hyperlink"/>
          </w:rPr>
          <w:t>https://www.nicd.ac.za/wp-content/uploads/2021/12/An-update-for-Veterinary-services-Animal-Welfare-and-Volunteers_final29112021.docxWRJW.pdf</w:t>
        </w:r>
      </w:hyperlink>
      <w:r>
        <w:t xml:space="preserve"> </w:t>
      </w:r>
    </w:p>
    <w:p w14:paraId="3245F81D" w14:textId="77777777" w:rsidR="00994283" w:rsidRPr="009172A0" w:rsidRDefault="000A14B3" w:rsidP="00994283">
      <w:hyperlink r:id="rId3" w:history="1">
        <w:r w:rsidR="00994283" w:rsidRPr="00E6281D">
          <w:rPr>
            <w:rStyle w:val="Hyperlink"/>
          </w:rPr>
          <w:t>https://www.nicd.ac.za/wp-content/uploads/2021/02/An-update-on-rabies-in-South-Africa.pdf</w:t>
        </w:r>
      </w:hyperlink>
      <w:r w:rsidR="00994283">
        <w:t xml:space="preserve"> </w:t>
      </w:r>
    </w:p>
    <w:p w14:paraId="414C3EFC" w14:textId="77777777" w:rsidR="00994283" w:rsidRPr="009172A0" w:rsidRDefault="000A14B3" w:rsidP="00994283">
      <w:hyperlink r:id="rId4" w:history="1">
        <w:r w:rsidR="00994283" w:rsidRPr="00E6281D">
          <w:rPr>
            <w:rStyle w:val="Hyperlink"/>
          </w:rPr>
          <w:t>https://www.nicd.ac.za/wp-content/uploads/2021/08/NICD-Monthly-Communique%CC%81-August.pdf</w:t>
        </w:r>
      </w:hyperlink>
    </w:p>
  </w:footnote>
  <w:footnote w:id="38">
    <w:p w14:paraId="25192A35" w14:textId="77777777" w:rsidR="00994283" w:rsidRDefault="00994283" w:rsidP="00994283">
      <w:pPr>
        <w:pStyle w:val="FootnoteText"/>
      </w:pPr>
      <w:r>
        <w:rPr>
          <w:rStyle w:val="FootnoteReference"/>
        </w:rPr>
        <w:footnoteRef/>
      </w:r>
      <w:r>
        <w:t xml:space="preserve"> </w:t>
      </w:r>
      <w:hyperlink r:id="rId5" w:history="1">
        <w:r w:rsidRPr="00E6281D">
          <w:rPr>
            <w:rStyle w:val="Hyperlink"/>
          </w:rPr>
          <w:t>https://www.youtube.com/watch?v=gCEkS5u8ggk</w:t>
        </w:r>
      </w:hyperlink>
      <w:r>
        <w:t xml:space="preserve"> </w:t>
      </w:r>
    </w:p>
  </w:footnote>
  <w:footnote w:id="39">
    <w:p w14:paraId="5174F2DE" w14:textId="77777777" w:rsidR="00994283" w:rsidRDefault="00994283" w:rsidP="00994283">
      <w:pPr>
        <w:pStyle w:val="FootnoteText"/>
      </w:pPr>
      <w:r>
        <w:rPr>
          <w:rStyle w:val="FootnoteReference"/>
        </w:rPr>
        <w:footnoteRef/>
      </w:r>
      <w:r>
        <w:t xml:space="preserve"> </w:t>
      </w:r>
      <w:hyperlink r:id="rId6" w:history="1">
        <w:r w:rsidRPr="00E6281D">
          <w:rPr>
            <w:rStyle w:val="Hyperlink"/>
          </w:rPr>
          <w:t>https://www.youtube.com/watch?v=gCEkS5u8ggk</w:t>
        </w:r>
      </w:hyperlink>
    </w:p>
  </w:footnote>
  <w:footnote w:id="40">
    <w:p w14:paraId="4BAEA0BB" w14:textId="77777777" w:rsidR="00405EF4" w:rsidRPr="002D3181" w:rsidRDefault="00405EF4" w:rsidP="002D3181">
      <w:pPr>
        <w:pStyle w:val="Heading1"/>
        <w:numPr>
          <w:ilvl w:val="0"/>
          <w:numId w:val="0"/>
        </w:numPr>
        <w:shd w:val="clear" w:color="auto" w:fill="FFFFFF"/>
        <w:spacing w:before="0" w:after="0"/>
        <w:rPr>
          <w:b w:val="0"/>
          <w:bCs/>
          <w:color w:val="000000"/>
          <w:sz w:val="48"/>
        </w:rPr>
      </w:pPr>
      <w:r w:rsidRPr="002D3181">
        <w:rPr>
          <w:rStyle w:val="FootnoteReference"/>
          <w:b w:val="0"/>
          <w:bCs/>
        </w:rPr>
        <w:footnoteRef/>
      </w:r>
      <w:r w:rsidRPr="002D3181">
        <w:rPr>
          <w:b w:val="0"/>
          <w:bCs/>
        </w:rPr>
        <w:t xml:space="preserve"> </w:t>
      </w:r>
      <w:r w:rsidRPr="002D3181">
        <w:rPr>
          <w:b w:val="0"/>
          <w:bCs/>
          <w:color w:val="000000"/>
        </w:rPr>
        <w:t>Using Data-Driven Approaches to Improve Delivery of Animal Health Care Interventions for Public Health.</w:t>
      </w:r>
    </w:p>
  </w:footnote>
  <w:footnote w:id="41">
    <w:p w14:paraId="055900D3" w14:textId="77777777" w:rsidR="00405EF4" w:rsidRPr="007B4430" w:rsidRDefault="00405EF4" w:rsidP="007B4430">
      <w:pPr>
        <w:pStyle w:val="Heading1"/>
        <w:numPr>
          <w:ilvl w:val="0"/>
          <w:numId w:val="0"/>
        </w:numPr>
        <w:shd w:val="clear" w:color="auto" w:fill="FFFFFF"/>
        <w:spacing w:before="0" w:after="0"/>
        <w:ind w:left="567" w:hanging="567"/>
        <w:rPr>
          <w:b w:val="0"/>
          <w:bCs/>
          <w:sz w:val="48"/>
        </w:rPr>
      </w:pPr>
      <w:r w:rsidRPr="007B4430">
        <w:rPr>
          <w:rStyle w:val="FootnoteReference"/>
          <w:b w:val="0"/>
          <w:bCs/>
        </w:rPr>
        <w:footnoteRef/>
      </w:r>
      <w:r w:rsidRPr="007B4430">
        <w:rPr>
          <w:b w:val="0"/>
          <w:bCs/>
        </w:rPr>
        <w:t xml:space="preserve"> Short Communication on the Use of a Free Rabies Hotline Service in Chad.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DC41" w14:textId="77777777" w:rsidR="00405EF4" w:rsidRPr="007E3148" w:rsidRDefault="00405EF4" w:rsidP="00A53000">
    <w:pPr>
      <w:pStyle w:val="Header"/>
    </w:pPr>
    <w:r>
      <w:t>The Impact of the First Year of the COVID-19 Pandemic on Canine Rabies Control Efforts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8459" w14:textId="77777777" w:rsidR="00405EF4" w:rsidRPr="00340196" w:rsidRDefault="00405EF4" w:rsidP="00340196">
    <w:pPr>
      <w:pStyle w:val="Header"/>
    </w:pPr>
    <w:r>
      <w:t>The Impact of the First Year of the COVID-19 Pandemic on Canine Rabies Control Efforts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29E7" w14:textId="77777777" w:rsidR="00405EF4" w:rsidRDefault="00405EF4"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E92D16"/>
    <w:multiLevelType w:val="hybridMultilevel"/>
    <w:tmpl w:val="A9443086"/>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FF0E1C"/>
    <w:multiLevelType w:val="hybridMultilevel"/>
    <w:tmpl w:val="E314235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6"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02A7CAC"/>
    <w:multiLevelType w:val="multilevel"/>
    <w:tmpl w:val="C6A8CCEA"/>
    <w:numStyleLink w:val="Headings"/>
  </w:abstractNum>
  <w:abstractNum w:abstractNumId="8"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AE16DD"/>
    <w:multiLevelType w:val="hybridMultilevel"/>
    <w:tmpl w:val="9676D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73733C"/>
    <w:multiLevelType w:val="hybridMultilevel"/>
    <w:tmpl w:val="7C4607A6"/>
    <w:lvl w:ilvl="0" w:tplc="5A38A02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172571"/>
    <w:multiLevelType w:val="multilevel"/>
    <w:tmpl w:val="164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31F83"/>
    <w:multiLevelType w:val="hybridMultilevel"/>
    <w:tmpl w:val="E314235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DA6534A"/>
    <w:multiLevelType w:val="hybridMultilevel"/>
    <w:tmpl w:val="637E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852284"/>
    <w:multiLevelType w:val="hybridMultilevel"/>
    <w:tmpl w:val="9210ED8C"/>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731E2919"/>
    <w:multiLevelType w:val="hybridMultilevel"/>
    <w:tmpl w:val="A8F4268E"/>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15:restartNumberingAfterBreak="0">
    <w:nsid w:val="7DBC6F29"/>
    <w:multiLevelType w:val="multilevel"/>
    <w:tmpl w:val="C6A8CCEA"/>
    <w:numStyleLink w:val="Headings"/>
  </w:abstractNum>
  <w:abstractNum w:abstractNumId="26"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8"/>
  </w:num>
  <w:num w:numId="3">
    <w:abstractNumId w:val="2"/>
  </w:num>
  <w:num w:numId="4">
    <w:abstractNumId w:val="2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1"/>
  </w:num>
  <w:num w:numId="8">
    <w:abstractNumId w:val="8"/>
  </w:num>
  <w:num w:numId="9">
    <w:abstractNumId w:val="12"/>
  </w:num>
  <w:num w:numId="10">
    <w:abstractNumId w:val="9"/>
  </w:num>
  <w:num w:numId="11">
    <w:abstractNumId w:val="3"/>
  </w:num>
  <w:num w:numId="12">
    <w:abstractNumId w:val="26"/>
  </w:num>
  <w:num w:numId="13">
    <w:abstractNumId w:val="16"/>
  </w:num>
  <w:num w:numId="14">
    <w:abstractNumId w:val="6"/>
  </w:num>
  <w:num w:numId="15">
    <w:abstractNumId w:val="14"/>
  </w:num>
  <w:num w:numId="16">
    <w:abstractNumId w:val="19"/>
  </w:num>
  <w:num w:numId="17">
    <w:abstractNumId w:val="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37"/>
          </w:tabs>
          <w:ind w:left="837" w:hanging="567"/>
        </w:pPr>
        <w:rPr>
          <w:rFonts w:hint="default"/>
        </w:rPr>
      </w:lvl>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5"/>
  </w:num>
  <w:num w:numId="21">
    <w:abstractNumId w:val="5"/>
  </w:num>
  <w:num w:numId="22">
    <w:abstractNumId w:val="5"/>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1"/>
  </w:num>
  <w:num w:numId="24">
    <w:abstractNumId w:val="23"/>
  </w:num>
  <w:num w:numId="25">
    <w:abstractNumId w:val="21"/>
  </w:num>
  <w:num w:numId="26">
    <w:abstractNumId w:val="24"/>
  </w:num>
  <w:num w:numId="27">
    <w:abstractNumId w:val="10"/>
  </w:num>
  <w:num w:numId="28">
    <w:abstractNumId w:val="22"/>
  </w:num>
  <w:num w:numId="29">
    <w:abstractNumId w:val="15"/>
  </w:num>
  <w:num w:numId="30">
    <w:abstractNumId w:val="17"/>
  </w:num>
  <w:num w:numId="31">
    <w:abstractNumId w:val="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37"/>
          </w:tabs>
          <w:ind w:left="837" w:hanging="567"/>
        </w:pPr>
        <w:rPr>
          <w:rFonts w:hint="default"/>
        </w:rPr>
      </w:lvl>
    </w:lvlOverride>
  </w:num>
  <w:num w:numId="32">
    <w:abstractNumId w:val="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37"/>
          </w:tabs>
          <w:ind w:left="837" w:hanging="567"/>
        </w:pPr>
        <w:rPr>
          <w:rFonts w:hint="default"/>
        </w:rPr>
      </w:lvl>
    </w:lvlOverride>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Hampson">
    <w15:presenceInfo w15:providerId="AD" w15:userId="S::katie.hampson@glasgow.ac.uk::b944367a-5799-4afb-96f9-74c0e2557dd1"/>
  </w15:person>
  <w15:person w15:author="deborah nadal">
    <w15:presenceInfo w15:providerId="Windows Live" w15:userId="f4243f3df0b9c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ttachedTemplate r:id="rId1"/>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MDI3MjMEskzMLZV0lIJTi4sz8/NACkxqAVEY8XksAAAA"/>
  </w:docVars>
  <w:rsids>
    <w:rsidRoot w:val="00681821"/>
    <w:rsid w:val="000010B0"/>
    <w:rsid w:val="00003888"/>
    <w:rsid w:val="000038DE"/>
    <w:rsid w:val="00003BF3"/>
    <w:rsid w:val="00006BAF"/>
    <w:rsid w:val="00011AD8"/>
    <w:rsid w:val="0001496D"/>
    <w:rsid w:val="00017CD8"/>
    <w:rsid w:val="00017D40"/>
    <w:rsid w:val="00024444"/>
    <w:rsid w:val="00027960"/>
    <w:rsid w:val="00034304"/>
    <w:rsid w:val="000345AE"/>
    <w:rsid w:val="000346E0"/>
    <w:rsid w:val="00034780"/>
    <w:rsid w:val="00035434"/>
    <w:rsid w:val="000357DC"/>
    <w:rsid w:val="00037651"/>
    <w:rsid w:val="00041AA7"/>
    <w:rsid w:val="00041B2E"/>
    <w:rsid w:val="0004396C"/>
    <w:rsid w:val="00043B27"/>
    <w:rsid w:val="00045198"/>
    <w:rsid w:val="00045678"/>
    <w:rsid w:val="000458E4"/>
    <w:rsid w:val="00047E7D"/>
    <w:rsid w:val="00047FDF"/>
    <w:rsid w:val="0005052F"/>
    <w:rsid w:val="00051BBC"/>
    <w:rsid w:val="00056D02"/>
    <w:rsid w:val="00057CA6"/>
    <w:rsid w:val="00057D2E"/>
    <w:rsid w:val="00060353"/>
    <w:rsid w:val="00063D84"/>
    <w:rsid w:val="00064B78"/>
    <w:rsid w:val="00064E08"/>
    <w:rsid w:val="0006636D"/>
    <w:rsid w:val="00067105"/>
    <w:rsid w:val="00074074"/>
    <w:rsid w:val="000775D9"/>
    <w:rsid w:val="00077D53"/>
    <w:rsid w:val="00081394"/>
    <w:rsid w:val="00083853"/>
    <w:rsid w:val="00085561"/>
    <w:rsid w:val="00087706"/>
    <w:rsid w:val="000904D7"/>
    <w:rsid w:val="00093AD6"/>
    <w:rsid w:val="000A14B3"/>
    <w:rsid w:val="000A2310"/>
    <w:rsid w:val="000A543D"/>
    <w:rsid w:val="000B34BD"/>
    <w:rsid w:val="000B3784"/>
    <w:rsid w:val="000B3F5F"/>
    <w:rsid w:val="000B5C01"/>
    <w:rsid w:val="000B6792"/>
    <w:rsid w:val="000C184C"/>
    <w:rsid w:val="000C52D4"/>
    <w:rsid w:val="000C7E2A"/>
    <w:rsid w:val="000D0597"/>
    <w:rsid w:val="000D11F4"/>
    <w:rsid w:val="000D67B7"/>
    <w:rsid w:val="000E2D18"/>
    <w:rsid w:val="000F0C93"/>
    <w:rsid w:val="000F1EF3"/>
    <w:rsid w:val="000F27D0"/>
    <w:rsid w:val="000F28E3"/>
    <w:rsid w:val="000F4CFB"/>
    <w:rsid w:val="000F5077"/>
    <w:rsid w:val="000F5A8E"/>
    <w:rsid w:val="00102EDA"/>
    <w:rsid w:val="001049F2"/>
    <w:rsid w:val="00107506"/>
    <w:rsid w:val="00107A73"/>
    <w:rsid w:val="00110F43"/>
    <w:rsid w:val="00112125"/>
    <w:rsid w:val="0011455D"/>
    <w:rsid w:val="00117666"/>
    <w:rsid w:val="00120C81"/>
    <w:rsid w:val="001213D1"/>
    <w:rsid w:val="001223A7"/>
    <w:rsid w:val="0012401A"/>
    <w:rsid w:val="00132B48"/>
    <w:rsid w:val="00134256"/>
    <w:rsid w:val="00140332"/>
    <w:rsid w:val="00143370"/>
    <w:rsid w:val="001440E8"/>
    <w:rsid w:val="001441B6"/>
    <w:rsid w:val="00146B30"/>
    <w:rsid w:val="00147395"/>
    <w:rsid w:val="00147CD2"/>
    <w:rsid w:val="00151C84"/>
    <w:rsid w:val="00152FAF"/>
    <w:rsid w:val="00154711"/>
    <w:rsid w:val="001552C9"/>
    <w:rsid w:val="00161878"/>
    <w:rsid w:val="00170952"/>
    <w:rsid w:val="00177905"/>
    <w:rsid w:val="001779A2"/>
    <w:rsid w:val="00177D84"/>
    <w:rsid w:val="0018299C"/>
    <w:rsid w:val="00185FA8"/>
    <w:rsid w:val="00187929"/>
    <w:rsid w:val="00187C37"/>
    <w:rsid w:val="0019583D"/>
    <w:rsid w:val="00196307"/>
    <w:rsid w:val="001964EF"/>
    <w:rsid w:val="001A789E"/>
    <w:rsid w:val="001B1A2C"/>
    <w:rsid w:val="001B7AE9"/>
    <w:rsid w:val="001C1498"/>
    <w:rsid w:val="001C7F59"/>
    <w:rsid w:val="001D2336"/>
    <w:rsid w:val="001D3B93"/>
    <w:rsid w:val="001D47A2"/>
    <w:rsid w:val="001D5C23"/>
    <w:rsid w:val="001E140A"/>
    <w:rsid w:val="001E6620"/>
    <w:rsid w:val="001F2BCC"/>
    <w:rsid w:val="001F4C07"/>
    <w:rsid w:val="001F5182"/>
    <w:rsid w:val="0020271F"/>
    <w:rsid w:val="0020352F"/>
    <w:rsid w:val="0020609B"/>
    <w:rsid w:val="00210AA9"/>
    <w:rsid w:val="002163E6"/>
    <w:rsid w:val="0021654F"/>
    <w:rsid w:val="0022023D"/>
    <w:rsid w:val="00220AEA"/>
    <w:rsid w:val="00223694"/>
    <w:rsid w:val="00224165"/>
    <w:rsid w:val="00225069"/>
    <w:rsid w:val="00226954"/>
    <w:rsid w:val="00232E3B"/>
    <w:rsid w:val="00234D08"/>
    <w:rsid w:val="00240240"/>
    <w:rsid w:val="00244477"/>
    <w:rsid w:val="002537C1"/>
    <w:rsid w:val="00254E41"/>
    <w:rsid w:val="00260FAC"/>
    <w:rsid w:val="00261CAD"/>
    <w:rsid w:val="002620CE"/>
    <w:rsid w:val="002629A3"/>
    <w:rsid w:val="002651E4"/>
    <w:rsid w:val="00265660"/>
    <w:rsid w:val="00267D18"/>
    <w:rsid w:val="002735B8"/>
    <w:rsid w:val="0027777D"/>
    <w:rsid w:val="00277C2B"/>
    <w:rsid w:val="00280859"/>
    <w:rsid w:val="00280D99"/>
    <w:rsid w:val="00283C79"/>
    <w:rsid w:val="002868E2"/>
    <w:rsid w:val="002869C3"/>
    <w:rsid w:val="00286ED3"/>
    <w:rsid w:val="002907BA"/>
    <w:rsid w:val="002936E4"/>
    <w:rsid w:val="00295D82"/>
    <w:rsid w:val="00296B88"/>
    <w:rsid w:val="00297946"/>
    <w:rsid w:val="002A038A"/>
    <w:rsid w:val="002A1A1A"/>
    <w:rsid w:val="002A3AE6"/>
    <w:rsid w:val="002A3CEF"/>
    <w:rsid w:val="002A7534"/>
    <w:rsid w:val="002B1BE5"/>
    <w:rsid w:val="002C74CA"/>
    <w:rsid w:val="002D215D"/>
    <w:rsid w:val="002D3181"/>
    <w:rsid w:val="002D424D"/>
    <w:rsid w:val="002E0D73"/>
    <w:rsid w:val="002E24D9"/>
    <w:rsid w:val="002E2842"/>
    <w:rsid w:val="002E3AA2"/>
    <w:rsid w:val="002E3C9B"/>
    <w:rsid w:val="002E5BB3"/>
    <w:rsid w:val="002F05C8"/>
    <w:rsid w:val="002F0C0B"/>
    <w:rsid w:val="002F744D"/>
    <w:rsid w:val="00300783"/>
    <w:rsid w:val="00303DE6"/>
    <w:rsid w:val="003100BB"/>
    <w:rsid w:val="00310124"/>
    <w:rsid w:val="0031705C"/>
    <w:rsid w:val="00320884"/>
    <w:rsid w:val="00321293"/>
    <w:rsid w:val="003272C1"/>
    <w:rsid w:val="00336032"/>
    <w:rsid w:val="00340196"/>
    <w:rsid w:val="0034347C"/>
    <w:rsid w:val="00346666"/>
    <w:rsid w:val="00346AAE"/>
    <w:rsid w:val="003544FB"/>
    <w:rsid w:val="00360FDA"/>
    <w:rsid w:val="00362270"/>
    <w:rsid w:val="00364A70"/>
    <w:rsid w:val="00365D63"/>
    <w:rsid w:val="003660E4"/>
    <w:rsid w:val="0036612E"/>
    <w:rsid w:val="0036793B"/>
    <w:rsid w:val="00372482"/>
    <w:rsid w:val="00372682"/>
    <w:rsid w:val="00373363"/>
    <w:rsid w:val="003738B8"/>
    <w:rsid w:val="00376CC5"/>
    <w:rsid w:val="00383425"/>
    <w:rsid w:val="00391815"/>
    <w:rsid w:val="003932B2"/>
    <w:rsid w:val="0039693B"/>
    <w:rsid w:val="003A07D9"/>
    <w:rsid w:val="003A3726"/>
    <w:rsid w:val="003A38D5"/>
    <w:rsid w:val="003A5226"/>
    <w:rsid w:val="003B13CF"/>
    <w:rsid w:val="003B249D"/>
    <w:rsid w:val="003B52F5"/>
    <w:rsid w:val="003B633C"/>
    <w:rsid w:val="003C3275"/>
    <w:rsid w:val="003C36E6"/>
    <w:rsid w:val="003C3B9B"/>
    <w:rsid w:val="003D006F"/>
    <w:rsid w:val="003D0B2B"/>
    <w:rsid w:val="003D18EF"/>
    <w:rsid w:val="003D1FA0"/>
    <w:rsid w:val="003D2F2D"/>
    <w:rsid w:val="003D54D8"/>
    <w:rsid w:val="003D6BCB"/>
    <w:rsid w:val="003E00C3"/>
    <w:rsid w:val="003E0A2F"/>
    <w:rsid w:val="003E5F9C"/>
    <w:rsid w:val="003F33EB"/>
    <w:rsid w:val="00400949"/>
    <w:rsid w:val="004011A5"/>
    <w:rsid w:val="00401590"/>
    <w:rsid w:val="00405EF4"/>
    <w:rsid w:val="00412BC9"/>
    <w:rsid w:val="004203B2"/>
    <w:rsid w:val="0042115B"/>
    <w:rsid w:val="00422C94"/>
    <w:rsid w:val="00422FFB"/>
    <w:rsid w:val="00423479"/>
    <w:rsid w:val="00423483"/>
    <w:rsid w:val="0042706A"/>
    <w:rsid w:val="00427A42"/>
    <w:rsid w:val="004313F6"/>
    <w:rsid w:val="00434BD9"/>
    <w:rsid w:val="0045227E"/>
    <w:rsid w:val="00452FB0"/>
    <w:rsid w:val="0045424B"/>
    <w:rsid w:val="00456797"/>
    <w:rsid w:val="0046161A"/>
    <w:rsid w:val="00463E3D"/>
    <w:rsid w:val="004645AE"/>
    <w:rsid w:val="00464997"/>
    <w:rsid w:val="00465AC6"/>
    <w:rsid w:val="00466072"/>
    <w:rsid w:val="004676CC"/>
    <w:rsid w:val="00472637"/>
    <w:rsid w:val="00485264"/>
    <w:rsid w:val="0048611E"/>
    <w:rsid w:val="00493E1A"/>
    <w:rsid w:val="00495327"/>
    <w:rsid w:val="0049798A"/>
    <w:rsid w:val="004A038F"/>
    <w:rsid w:val="004A155A"/>
    <w:rsid w:val="004A33CC"/>
    <w:rsid w:val="004A4D20"/>
    <w:rsid w:val="004A5A37"/>
    <w:rsid w:val="004B3469"/>
    <w:rsid w:val="004C1585"/>
    <w:rsid w:val="004C3CF0"/>
    <w:rsid w:val="004C4220"/>
    <w:rsid w:val="004C4845"/>
    <w:rsid w:val="004C576B"/>
    <w:rsid w:val="004C7540"/>
    <w:rsid w:val="004D3E33"/>
    <w:rsid w:val="004D483A"/>
    <w:rsid w:val="004E2F3D"/>
    <w:rsid w:val="004E3B22"/>
    <w:rsid w:val="004E3C2E"/>
    <w:rsid w:val="004E5388"/>
    <w:rsid w:val="004F2594"/>
    <w:rsid w:val="005031AF"/>
    <w:rsid w:val="00511C95"/>
    <w:rsid w:val="0051353D"/>
    <w:rsid w:val="00513ECC"/>
    <w:rsid w:val="0051439C"/>
    <w:rsid w:val="00516AFC"/>
    <w:rsid w:val="00524308"/>
    <w:rsid w:val="005250F2"/>
    <w:rsid w:val="00526787"/>
    <w:rsid w:val="00530386"/>
    <w:rsid w:val="0053252E"/>
    <w:rsid w:val="005325C3"/>
    <w:rsid w:val="00541EB9"/>
    <w:rsid w:val="00546EFD"/>
    <w:rsid w:val="00547853"/>
    <w:rsid w:val="00547A71"/>
    <w:rsid w:val="00556590"/>
    <w:rsid w:val="00556C92"/>
    <w:rsid w:val="005606C9"/>
    <w:rsid w:val="005617F9"/>
    <w:rsid w:val="00561C01"/>
    <w:rsid w:val="005652DD"/>
    <w:rsid w:val="00565D65"/>
    <w:rsid w:val="00566701"/>
    <w:rsid w:val="005722BD"/>
    <w:rsid w:val="005753F5"/>
    <w:rsid w:val="00581EF4"/>
    <w:rsid w:val="00584B55"/>
    <w:rsid w:val="00584BA1"/>
    <w:rsid w:val="00584BF9"/>
    <w:rsid w:val="00584D39"/>
    <w:rsid w:val="00586BAA"/>
    <w:rsid w:val="0058732C"/>
    <w:rsid w:val="00587B2B"/>
    <w:rsid w:val="005913BE"/>
    <w:rsid w:val="00592D49"/>
    <w:rsid w:val="0059363D"/>
    <w:rsid w:val="0059765E"/>
    <w:rsid w:val="005A08C2"/>
    <w:rsid w:val="005A1D84"/>
    <w:rsid w:val="005A1FBC"/>
    <w:rsid w:val="005A3412"/>
    <w:rsid w:val="005A43E3"/>
    <w:rsid w:val="005A70EA"/>
    <w:rsid w:val="005B17B7"/>
    <w:rsid w:val="005B4BB0"/>
    <w:rsid w:val="005B5610"/>
    <w:rsid w:val="005C2B32"/>
    <w:rsid w:val="005C3963"/>
    <w:rsid w:val="005C3F52"/>
    <w:rsid w:val="005C4129"/>
    <w:rsid w:val="005C4DA3"/>
    <w:rsid w:val="005D01B8"/>
    <w:rsid w:val="005D1840"/>
    <w:rsid w:val="005D35E4"/>
    <w:rsid w:val="005D4E9E"/>
    <w:rsid w:val="005D7910"/>
    <w:rsid w:val="005E1663"/>
    <w:rsid w:val="005E5369"/>
    <w:rsid w:val="005E5CEC"/>
    <w:rsid w:val="005F0D91"/>
    <w:rsid w:val="005F187C"/>
    <w:rsid w:val="005F4B84"/>
    <w:rsid w:val="005F4CD3"/>
    <w:rsid w:val="0060274B"/>
    <w:rsid w:val="00603C9C"/>
    <w:rsid w:val="00607204"/>
    <w:rsid w:val="0061147E"/>
    <w:rsid w:val="00612575"/>
    <w:rsid w:val="00613117"/>
    <w:rsid w:val="0062154F"/>
    <w:rsid w:val="006218FF"/>
    <w:rsid w:val="006256D1"/>
    <w:rsid w:val="00630EC2"/>
    <w:rsid w:val="00631A8C"/>
    <w:rsid w:val="006331AD"/>
    <w:rsid w:val="006441DE"/>
    <w:rsid w:val="00651685"/>
    <w:rsid w:val="00651CA2"/>
    <w:rsid w:val="00653525"/>
    <w:rsid w:val="00653D60"/>
    <w:rsid w:val="006550D9"/>
    <w:rsid w:val="00660D05"/>
    <w:rsid w:val="00663E5F"/>
    <w:rsid w:val="00666793"/>
    <w:rsid w:val="00671D9A"/>
    <w:rsid w:val="0067259C"/>
    <w:rsid w:val="00673831"/>
    <w:rsid w:val="00673952"/>
    <w:rsid w:val="00681821"/>
    <w:rsid w:val="00684546"/>
    <w:rsid w:val="00684935"/>
    <w:rsid w:val="00684C19"/>
    <w:rsid w:val="00686C9D"/>
    <w:rsid w:val="0069251D"/>
    <w:rsid w:val="00694FA2"/>
    <w:rsid w:val="0069555A"/>
    <w:rsid w:val="006A7021"/>
    <w:rsid w:val="006B2D5B"/>
    <w:rsid w:val="006B7D14"/>
    <w:rsid w:val="006C12CF"/>
    <w:rsid w:val="006C1F9A"/>
    <w:rsid w:val="006C4402"/>
    <w:rsid w:val="006C56F3"/>
    <w:rsid w:val="006C5977"/>
    <w:rsid w:val="006C5C0F"/>
    <w:rsid w:val="006D13FF"/>
    <w:rsid w:val="006D287E"/>
    <w:rsid w:val="006D29B0"/>
    <w:rsid w:val="006D5B93"/>
    <w:rsid w:val="006D7C34"/>
    <w:rsid w:val="006E247E"/>
    <w:rsid w:val="006E2CD6"/>
    <w:rsid w:val="006E336F"/>
    <w:rsid w:val="006E4121"/>
    <w:rsid w:val="006E4F89"/>
    <w:rsid w:val="006F70D1"/>
    <w:rsid w:val="00701563"/>
    <w:rsid w:val="00704A2F"/>
    <w:rsid w:val="00705706"/>
    <w:rsid w:val="0070617B"/>
    <w:rsid w:val="007144F7"/>
    <w:rsid w:val="007149DD"/>
    <w:rsid w:val="007161FC"/>
    <w:rsid w:val="0071762F"/>
    <w:rsid w:val="0072061D"/>
    <w:rsid w:val="00723248"/>
    <w:rsid w:val="00725A7D"/>
    <w:rsid w:val="0073085C"/>
    <w:rsid w:val="00733784"/>
    <w:rsid w:val="00734BE8"/>
    <w:rsid w:val="00737A9B"/>
    <w:rsid w:val="00742382"/>
    <w:rsid w:val="00746505"/>
    <w:rsid w:val="00746A7D"/>
    <w:rsid w:val="007475A6"/>
    <w:rsid w:val="007513FE"/>
    <w:rsid w:val="00751B6A"/>
    <w:rsid w:val="00760928"/>
    <w:rsid w:val="00762062"/>
    <w:rsid w:val="007652F7"/>
    <w:rsid w:val="00765BB6"/>
    <w:rsid w:val="00770B77"/>
    <w:rsid w:val="00770E25"/>
    <w:rsid w:val="007720F4"/>
    <w:rsid w:val="00772F05"/>
    <w:rsid w:val="00775C3F"/>
    <w:rsid w:val="0078000C"/>
    <w:rsid w:val="00780387"/>
    <w:rsid w:val="00783AFC"/>
    <w:rsid w:val="00785E22"/>
    <w:rsid w:val="00787234"/>
    <w:rsid w:val="007876CA"/>
    <w:rsid w:val="00790BB3"/>
    <w:rsid w:val="00792043"/>
    <w:rsid w:val="00792FEF"/>
    <w:rsid w:val="00793501"/>
    <w:rsid w:val="00794BFA"/>
    <w:rsid w:val="00797345"/>
    <w:rsid w:val="00797EDD"/>
    <w:rsid w:val="007A684B"/>
    <w:rsid w:val="007A7FF5"/>
    <w:rsid w:val="007B0322"/>
    <w:rsid w:val="007B1332"/>
    <w:rsid w:val="007B3E68"/>
    <w:rsid w:val="007B4430"/>
    <w:rsid w:val="007C0E3F"/>
    <w:rsid w:val="007C206C"/>
    <w:rsid w:val="007C3E11"/>
    <w:rsid w:val="007C5729"/>
    <w:rsid w:val="007C64E6"/>
    <w:rsid w:val="007D55B4"/>
    <w:rsid w:val="007D709A"/>
    <w:rsid w:val="007E095C"/>
    <w:rsid w:val="007E6E8D"/>
    <w:rsid w:val="007F6F2A"/>
    <w:rsid w:val="007F7458"/>
    <w:rsid w:val="008036F8"/>
    <w:rsid w:val="00803B5B"/>
    <w:rsid w:val="00804690"/>
    <w:rsid w:val="008052A7"/>
    <w:rsid w:val="00807F39"/>
    <w:rsid w:val="00810A53"/>
    <w:rsid w:val="008111E4"/>
    <w:rsid w:val="0081301C"/>
    <w:rsid w:val="00817409"/>
    <w:rsid w:val="00817DD6"/>
    <w:rsid w:val="0082020D"/>
    <w:rsid w:val="00820899"/>
    <w:rsid w:val="00822710"/>
    <w:rsid w:val="008236BF"/>
    <w:rsid w:val="00835839"/>
    <w:rsid w:val="00837305"/>
    <w:rsid w:val="008419C4"/>
    <w:rsid w:val="008435BB"/>
    <w:rsid w:val="008457ED"/>
    <w:rsid w:val="00850DCF"/>
    <w:rsid w:val="00853333"/>
    <w:rsid w:val="00861690"/>
    <w:rsid w:val="008629A9"/>
    <w:rsid w:val="008646F3"/>
    <w:rsid w:val="00870127"/>
    <w:rsid w:val="00874C6E"/>
    <w:rsid w:val="0087767C"/>
    <w:rsid w:val="00881448"/>
    <w:rsid w:val="008849C1"/>
    <w:rsid w:val="0088513A"/>
    <w:rsid w:val="008864A4"/>
    <w:rsid w:val="00893C19"/>
    <w:rsid w:val="00893F58"/>
    <w:rsid w:val="008941DA"/>
    <w:rsid w:val="00894792"/>
    <w:rsid w:val="008966A4"/>
    <w:rsid w:val="0089765B"/>
    <w:rsid w:val="00897F9E"/>
    <w:rsid w:val="008A6EB2"/>
    <w:rsid w:val="008B0C8D"/>
    <w:rsid w:val="008B1E47"/>
    <w:rsid w:val="008B7D3F"/>
    <w:rsid w:val="008C2342"/>
    <w:rsid w:val="008C59FB"/>
    <w:rsid w:val="008C7E1E"/>
    <w:rsid w:val="008D0286"/>
    <w:rsid w:val="008D0D0C"/>
    <w:rsid w:val="008D48CA"/>
    <w:rsid w:val="008D6C8D"/>
    <w:rsid w:val="008D7B45"/>
    <w:rsid w:val="008E1F4D"/>
    <w:rsid w:val="008E2B54"/>
    <w:rsid w:val="008E3FF0"/>
    <w:rsid w:val="008E4404"/>
    <w:rsid w:val="008E559A"/>
    <w:rsid w:val="008E58C7"/>
    <w:rsid w:val="008E6ADF"/>
    <w:rsid w:val="008F2287"/>
    <w:rsid w:val="008F391F"/>
    <w:rsid w:val="008F4D0E"/>
    <w:rsid w:val="008F5021"/>
    <w:rsid w:val="00903D11"/>
    <w:rsid w:val="009062A7"/>
    <w:rsid w:val="00906D4A"/>
    <w:rsid w:val="00911C16"/>
    <w:rsid w:val="00917622"/>
    <w:rsid w:val="0092094D"/>
    <w:rsid w:val="00921800"/>
    <w:rsid w:val="00923909"/>
    <w:rsid w:val="00924E08"/>
    <w:rsid w:val="009311DC"/>
    <w:rsid w:val="009313F3"/>
    <w:rsid w:val="0093472C"/>
    <w:rsid w:val="009369B8"/>
    <w:rsid w:val="00943573"/>
    <w:rsid w:val="00946E29"/>
    <w:rsid w:val="009472E1"/>
    <w:rsid w:val="00954F0D"/>
    <w:rsid w:val="0095512A"/>
    <w:rsid w:val="0095527C"/>
    <w:rsid w:val="0095573B"/>
    <w:rsid w:val="00957344"/>
    <w:rsid w:val="0096311D"/>
    <w:rsid w:val="009634A1"/>
    <w:rsid w:val="00963D3F"/>
    <w:rsid w:val="00966223"/>
    <w:rsid w:val="00966BF5"/>
    <w:rsid w:val="00971B61"/>
    <w:rsid w:val="00973E0B"/>
    <w:rsid w:val="009749E5"/>
    <w:rsid w:val="00977203"/>
    <w:rsid w:val="00980C31"/>
    <w:rsid w:val="00987CC2"/>
    <w:rsid w:val="00994283"/>
    <w:rsid w:val="009955FF"/>
    <w:rsid w:val="0099571B"/>
    <w:rsid w:val="009A0274"/>
    <w:rsid w:val="009A6606"/>
    <w:rsid w:val="009A72CF"/>
    <w:rsid w:val="009B39B0"/>
    <w:rsid w:val="009C7A37"/>
    <w:rsid w:val="009D259D"/>
    <w:rsid w:val="009D2E3B"/>
    <w:rsid w:val="009D431A"/>
    <w:rsid w:val="009D5D17"/>
    <w:rsid w:val="009E49F7"/>
    <w:rsid w:val="009E728E"/>
    <w:rsid w:val="009F1912"/>
    <w:rsid w:val="009F49AD"/>
    <w:rsid w:val="009F61A3"/>
    <w:rsid w:val="009F7CE4"/>
    <w:rsid w:val="00A0310A"/>
    <w:rsid w:val="00A06415"/>
    <w:rsid w:val="00A15B0D"/>
    <w:rsid w:val="00A16A5B"/>
    <w:rsid w:val="00A22424"/>
    <w:rsid w:val="00A2261E"/>
    <w:rsid w:val="00A231D5"/>
    <w:rsid w:val="00A26CD1"/>
    <w:rsid w:val="00A33D42"/>
    <w:rsid w:val="00A34B1D"/>
    <w:rsid w:val="00A40E94"/>
    <w:rsid w:val="00A43673"/>
    <w:rsid w:val="00A43C69"/>
    <w:rsid w:val="00A4629C"/>
    <w:rsid w:val="00A474AC"/>
    <w:rsid w:val="00A50A38"/>
    <w:rsid w:val="00A50D9D"/>
    <w:rsid w:val="00A53000"/>
    <w:rsid w:val="00A545C6"/>
    <w:rsid w:val="00A54F19"/>
    <w:rsid w:val="00A604F8"/>
    <w:rsid w:val="00A652D0"/>
    <w:rsid w:val="00A65AD1"/>
    <w:rsid w:val="00A66EF8"/>
    <w:rsid w:val="00A67E38"/>
    <w:rsid w:val="00A7585F"/>
    <w:rsid w:val="00A75F87"/>
    <w:rsid w:val="00A77848"/>
    <w:rsid w:val="00A80617"/>
    <w:rsid w:val="00A81D05"/>
    <w:rsid w:val="00A82F3E"/>
    <w:rsid w:val="00A84599"/>
    <w:rsid w:val="00A84E2F"/>
    <w:rsid w:val="00A87C24"/>
    <w:rsid w:val="00A916B1"/>
    <w:rsid w:val="00A940DC"/>
    <w:rsid w:val="00A95D8B"/>
    <w:rsid w:val="00AA2CC8"/>
    <w:rsid w:val="00AA3D19"/>
    <w:rsid w:val="00AB0D21"/>
    <w:rsid w:val="00AC0270"/>
    <w:rsid w:val="00AC3EA3"/>
    <w:rsid w:val="00AC472F"/>
    <w:rsid w:val="00AC4D64"/>
    <w:rsid w:val="00AC792D"/>
    <w:rsid w:val="00AC7F5A"/>
    <w:rsid w:val="00AD086E"/>
    <w:rsid w:val="00AE0216"/>
    <w:rsid w:val="00AE0A82"/>
    <w:rsid w:val="00AE3343"/>
    <w:rsid w:val="00AE487C"/>
    <w:rsid w:val="00AE51AC"/>
    <w:rsid w:val="00AE5A70"/>
    <w:rsid w:val="00AE7EB4"/>
    <w:rsid w:val="00AF451F"/>
    <w:rsid w:val="00AF5E8A"/>
    <w:rsid w:val="00B015A9"/>
    <w:rsid w:val="00B01E5B"/>
    <w:rsid w:val="00B02D65"/>
    <w:rsid w:val="00B05E5A"/>
    <w:rsid w:val="00B07099"/>
    <w:rsid w:val="00B07C85"/>
    <w:rsid w:val="00B1252A"/>
    <w:rsid w:val="00B17C71"/>
    <w:rsid w:val="00B23AF9"/>
    <w:rsid w:val="00B24561"/>
    <w:rsid w:val="00B317CB"/>
    <w:rsid w:val="00B350BD"/>
    <w:rsid w:val="00B41F0B"/>
    <w:rsid w:val="00B456CB"/>
    <w:rsid w:val="00B52AA0"/>
    <w:rsid w:val="00B52C72"/>
    <w:rsid w:val="00B54409"/>
    <w:rsid w:val="00B57429"/>
    <w:rsid w:val="00B63EFD"/>
    <w:rsid w:val="00B657B8"/>
    <w:rsid w:val="00B67E94"/>
    <w:rsid w:val="00B709E0"/>
    <w:rsid w:val="00B711CC"/>
    <w:rsid w:val="00B7141A"/>
    <w:rsid w:val="00B74DF5"/>
    <w:rsid w:val="00B75288"/>
    <w:rsid w:val="00B83FCD"/>
    <w:rsid w:val="00B84483"/>
    <w:rsid w:val="00B84920"/>
    <w:rsid w:val="00B84A42"/>
    <w:rsid w:val="00B8556A"/>
    <w:rsid w:val="00B90634"/>
    <w:rsid w:val="00B9473B"/>
    <w:rsid w:val="00B94DE4"/>
    <w:rsid w:val="00B9613C"/>
    <w:rsid w:val="00B96C71"/>
    <w:rsid w:val="00BA0A16"/>
    <w:rsid w:val="00BB14D5"/>
    <w:rsid w:val="00BB2AFC"/>
    <w:rsid w:val="00BB3436"/>
    <w:rsid w:val="00BC172F"/>
    <w:rsid w:val="00BC3032"/>
    <w:rsid w:val="00BC381B"/>
    <w:rsid w:val="00BC50D5"/>
    <w:rsid w:val="00BD1B54"/>
    <w:rsid w:val="00BD2781"/>
    <w:rsid w:val="00BE039B"/>
    <w:rsid w:val="00BE7FAA"/>
    <w:rsid w:val="00BF011C"/>
    <w:rsid w:val="00BF0638"/>
    <w:rsid w:val="00BF1B9E"/>
    <w:rsid w:val="00BF37B6"/>
    <w:rsid w:val="00C012A3"/>
    <w:rsid w:val="00C02956"/>
    <w:rsid w:val="00C05E0F"/>
    <w:rsid w:val="00C05EDF"/>
    <w:rsid w:val="00C07B3C"/>
    <w:rsid w:val="00C10013"/>
    <w:rsid w:val="00C15086"/>
    <w:rsid w:val="00C16F19"/>
    <w:rsid w:val="00C2275E"/>
    <w:rsid w:val="00C22DC9"/>
    <w:rsid w:val="00C262BE"/>
    <w:rsid w:val="00C300D9"/>
    <w:rsid w:val="00C32806"/>
    <w:rsid w:val="00C3340F"/>
    <w:rsid w:val="00C3444B"/>
    <w:rsid w:val="00C359FC"/>
    <w:rsid w:val="00C365CF"/>
    <w:rsid w:val="00C371A5"/>
    <w:rsid w:val="00C40222"/>
    <w:rsid w:val="00C40EC3"/>
    <w:rsid w:val="00C42080"/>
    <w:rsid w:val="00C42B92"/>
    <w:rsid w:val="00C43B7E"/>
    <w:rsid w:val="00C471F4"/>
    <w:rsid w:val="00C4734D"/>
    <w:rsid w:val="00C5107A"/>
    <w:rsid w:val="00C51FEC"/>
    <w:rsid w:val="00C52A7B"/>
    <w:rsid w:val="00C534BC"/>
    <w:rsid w:val="00C53AD6"/>
    <w:rsid w:val="00C62BCB"/>
    <w:rsid w:val="00C6324C"/>
    <w:rsid w:val="00C63A36"/>
    <w:rsid w:val="00C63B10"/>
    <w:rsid w:val="00C662BD"/>
    <w:rsid w:val="00C66341"/>
    <w:rsid w:val="00C679AA"/>
    <w:rsid w:val="00C724CF"/>
    <w:rsid w:val="00C746C2"/>
    <w:rsid w:val="00C75972"/>
    <w:rsid w:val="00C77BC4"/>
    <w:rsid w:val="00C808E8"/>
    <w:rsid w:val="00C80FDE"/>
    <w:rsid w:val="00C8244D"/>
    <w:rsid w:val="00C82792"/>
    <w:rsid w:val="00C82AFB"/>
    <w:rsid w:val="00C847CA"/>
    <w:rsid w:val="00C84FB8"/>
    <w:rsid w:val="00C8585F"/>
    <w:rsid w:val="00C92A41"/>
    <w:rsid w:val="00C9314B"/>
    <w:rsid w:val="00C93CE4"/>
    <w:rsid w:val="00C9468D"/>
    <w:rsid w:val="00C94723"/>
    <w:rsid w:val="00C947F9"/>
    <w:rsid w:val="00C948FD"/>
    <w:rsid w:val="00CA3E5C"/>
    <w:rsid w:val="00CA5141"/>
    <w:rsid w:val="00CA5298"/>
    <w:rsid w:val="00CA6069"/>
    <w:rsid w:val="00CB0A46"/>
    <w:rsid w:val="00CB300B"/>
    <w:rsid w:val="00CB43D5"/>
    <w:rsid w:val="00CB57A5"/>
    <w:rsid w:val="00CB7F24"/>
    <w:rsid w:val="00CC1B11"/>
    <w:rsid w:val="00CC5486"/>
    <w:rsid w:val="00CC76F9"/>
    <w:rsid w:val="00CD002D"/>
    <w:rsid w:val="00CD004D"/>
    <w:rsid w:val="00CD066B"/>
    <w:rsid w:val="00CD0CC1"/>
    <w:rsid w:val="00CD46E2"/>
    <w:rsid w:val="00CD5822"/>
    <w:rsid w:val="00CD722A"/>
    <w:rsid w:val="00CE1E25"/>
    <w:rsid w:val="00CE22B0"/>
    <w:rsid w:val="00CE284B"/>
    <w:rsid w:val="00D00D0B"/>
    <w:rsid w:val="00D0164D"/>
    <w:rsid w:val="00D0361C"/>
    <w:rsid w:val="00D04B69"/>
    <w:rsid w:val="00D04FC0"/>
    <w:rsid w:val="00D07B96"/>
    <w:rsid w:val="00D102EC"/>
    <w:rsid w:val="00D1193F"/>
    <w:rsid w:val="00D13529"/>
    <w:rsid w:val="00D136DB"/>
    <w:rsid w:val="00D149E0"/>
    <w:rsid w:val="00D14BDB"/>
    <w:rsid w:val="00D1596A"/>
    <w:rsid w:val="00D1754C"/>
    <w:rsid w:val="00D20191"/>
    <w:rsid w:val="00D40985"/>
    <w:rsid w:val="00D40FCE"/>
    <w:rsid w:val="00D458DD"/>
    <w:rsid w:val="00D537FA"/>
    <w:rsid w:val="00D5547D"/>
    <w:rsid w:val="00D57CFD"/>
    <w:rsid w:val="00D60896"/>
    <w:rsid w:val="00D703D7"/>
    <w:rsid w:val="00D7360C"/>
    <w:rsid w:val="00D747A7"/>
    <w:rsid w:val="00D80CAB"/>
    <w:rsid w:val="00D80D99"/>
    <w:rsid w:val="00D82D47"/>
    <w:rsid w:val="00D83465"/>
    <w:rsid w:val="00D83750"/>
    <w:rsid w:val="00D86917"/>
    <w:rsid w:val="00D9503C"/>
    <w:rsid w:val="00DA13A1"/>
    <w:rsid w:val="00DA3C3F"/>
    <w:rsid w:val="00DA6D61"/>
    <w:rsid w:val="00DA6FC8"/>
    <w:rsid w:val="00DB02C8"/>
    <w:rsid w:val="00DB3862"/>
    <w:rsid w:val="00DB5FA3"/>
    <w:rsid w:val="00DB6A57"/>
    <w:rsid w:val="00DB6F03"/>
    <w:rsid w:val="00DC750B"/>
    <w:rsid w:val="00DD0E19"/>
    <w:rsid w:val="00DD1C5F"/>
    <w:rsid w:val="00DD26A6"/>
    <w:rsid w:val="00DD4D95"/>
    <w:rsid w:val="00DD73EF"/>
    <w:rsid w:val="00DE03AF"/>
    <w:rsid w:val="00DE211B"/>
    <w:rsid w:val="00DE23E8"/>
    <w:rsid w:val="00DE2B3D"/>
    <w:rsid w:val="00DE41DB"/>
    <w:rsid w:val="00DE513F"/>
    <w:rsid w:val="00DF006C"/>
    <w:rsid w:val="00DF17C9"/>
    <w:rsid w:val="00E01186"/>
    <w:rsid w:val="00E0128B"/>
    <w:rsid w:val="00E03F97"/>
    <w:rsid w:val="00E05A6B"/>
    <w:rsid w:val="00E11793"/>
    <w:rsid w:val="00E12751"/>
    <w:rsid w:val="00E12BED"/>
    <w:rsid w:val="00E159D7"/>
    <w:rsid w:val="00E22468"/>
    <w:rsid w:val="00E24528"/>
    <w:rsid w:val="00E26AF4"/>
    <w:rsid w:val="00E279FD"/>
    <w:rsid w:val="00E27E97"/>
    <w:rsid w:val="00E34F1D"/>
    <w:rsid w:val="00E43AD6"/>
    <w:rsid w:val="00E43D2D"/>
    <w:rsid w:val="00E46788"/>
    <w:rsid w:val="00E46A40"/>
    <w:rsid w:val="00E51B74"/>
    <w:rsid w:val="00E5249E"/>
    <w:rsid w:val="00E5404F"/>
    <w:rsid w:val="00E57C65"/>
    <w:rsid w:val="00E6225D"/>
    <w:rsid w:val="00E64E17"/>
    <w:rsid w:val="00E70784"/>
    <w:rsid w:val="00E709E8"/>
    <w:rsid w:val="00E82946"/>
    <w:rsid w:val="00E83991"/>
    <w:rsid w:val="00E83E50"/>
    <w:rsid w:val="00E8466A"/>
    <w:rsid w:val="00E85E05"/>
    <w:rsid w:val="00E86291"/>
    <w:rsid w:val="00E93BB7"/>
    <w:rsid w:val="00E975A1"/>
    <w:rsid w:val="00EA2D99"/>
    <w:rsid w:val="00EA3D3C"/>
    <w:rsid w:val="00EA6189"/>
    <w:rsid w:val="00EB31EB"/>
    <w:rsid w:val="00EC7CC3"/>
    <w:rsid w:val="00ED079B"/>
    <w:rsid w:val="00ED07DC"/>
    <w:rsid w:val="00ED0CCE"/>
    <w:rsid w:val="00ED1DFB"/>
    <w:rsid w:val="00ED5CC1"/>
    <w:rsid w:val="00ED6B30"/>
    <w:rsid w:val="00EE1E0D"/>
    <w:rsid w:val="00EE247F"/>
    <w:rsid w:val="00EE5212"/>
    <w:rsid w:val="00EE724C"/>
    <w:rsid w:val="00F00534"/>
    <w:rsid w:val="00F05536"/>
    <w:rsid w:val="00F060C4"/>
    <w:rsid w:val="00F212F8"/>
    <w:rsid w:val="00F26786"/>
    <w:rsid w:val="00F26E47"/>
    <w:rsid w:val="00F276FF"/>
    <w:rsid w:val="00F3051D"/>
    <w:rsid w:val="00F405A0"/>
    <w:rsid w:val="00F4255B"/>
    <w:rsid w:val="00F46494"/>
    <w:rsid w:val="00F47742"/>
    <w:rsid w:val="00F504F0"/>
    <w:rsid w:val="00F5207B"/>
    <w:rsid w:val="00F558AB"/>
    <w:rsid w:val="00F5788E"/>
    <w:rsid w:val="00F60461"/>
    <w:rsid w:val="00F61D89"/>
    <w:rsid w:val="00F62E6B"/>
    <w:rsid w:val="00F6507C"/>
    <w:rsid w:val="00F670F8"/>
    <w:rsid w:val="00F731EA"/>
    <w:rsid w:val="00F733DE"/>
    <w:rsid w:val="00F74D44"/>
    <w:rsid w:val="00F843B1"/>
    <w:rsid w:val="00F85746"/>
    <w:rsid w:val="00F86ABB"/>
    <w:rsid w:val="00FA0B5C"/>
    <w:rsid w:val="00FA39E6"/>
    <w:rsid w:val="00FA54E8"/>
    <w:rsid w:val="00FA5CEC"/>
    <w:rsid w:val="00FA7A7D"/>
    <w:rsid w:val="00FB01F9"/>
    <w:rsid w:val="00FB0438"/>
    <w:rsid w:val="00FB10EE"/>
    <w:rsid w:val="00FB29E1"/>
    <w:rsid w:val="00FB2A9E"/>
    <w:rsid w:val="00FB3487"/>
    <w:rsid w:val="00FB476A"/>
    <w:rsid w:val="00FC1768"/>
    <w:rsid w:val="00FC25E5"/>
    <w:rsid w:val="00FD360A"/>
    <w:rsid w:val="00FD70BF"/>
    <w:rsid w:val="00FD7648"/>
    <w:rsid w:val="00FE12FE"/>
    <w:rsid w:val="00FE2829"/>
    <w:rsid w:val="00FE2E91"/>
    <w:rsid w:val="00FE5C03"/>
    <w:rsid w:val="00FE6675"/>
    <w:rsid w:val="00FE6CB9"/>
    <w:rsid w:val="00FF085A"/>
    <w:rsid w:val="00FF6B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EEFDB"/>
  <w15:docId w15:val="{B05ACB55-BB4C-4F18-B933-8B243ADA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B0"/>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tabs>
        <w:tab w:val="num" w:pos="567"/>
      </w:tabs>
      <w:spacing w:after="200"/>
      <w:ind w:left="567"/>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17666"/>
    <w:pPr>
      <w:spacing w:after="0"/>
    </w:pPr>
    <w:rPr>
      <w:sz w:val="20"/>
      <w:szCs w:val="20"/>
    </w:rPr>
  </w:style>
  <w:style w:type="character" w:customStyle="1" w:styleId="FootnoteTextChar">
    <w:name w:val="Footnote Text Char"/>
    <w:basedOn w:val="DefaultParagraphFont"/>
    <w:link w:val="FootnoteText"/>
    <w:uiPriority w:val="99"/>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4A155A"/>
    <w:rPr>
      <w:color w:val="605E5C"/>
      <w:shd w:val="clear" w:color="auto" w:fill="E1DFDD"/>
    </w:rPr>
  </w:style>
  <w:style w:type="paragraph" w:customStyle="1" w:styleId="mb15">
    <w:name w:val="mb15"/>
    <w:basedOn w:val="Normal"/>
    <w:rsid w:val="00E51B74"/>
    <w:pPr>
      <w:spacing w:before="100" w:beforeAutospacing="1" w:after="100" w:afterAutospacing="1"/>
    </w:pPr>
    <w:rPr>
      <w:rFonts w:eastAsia="Times New Roman" w:cs="Times New Roman"/>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872">
      <w:bodyDiv w:val="1"/>
      <w:marLeft w:val="0"/>
      <w:marRight w:val="0"/>
      <w:marTop w:val="0"/>
      <w:marBottom w:val="0"/>
      <w:divBdr>
        <w:top w:val="none" w:sz="0" w:space="0" w:color="auto"/>
        <w:left w:val="none" w:sz="0" w:space="0" w:color="auto"/>
        <w:bottom w:val="none" w:sz="0" w:space="0" w:color="auto"/>
        <w:right w:val="none" w:sz="0" w:space="0" w:color="auto"/>
      </w:divBdr>
    </w:div>
    <w:div w:id="32004521">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5513368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26514473">
      <w:bodyDiv w:val="1"/>
      <w:marLeft w:val="0"/>
      <w:marRight w:val="0"/>
      <w:marTop w:val="0"/>
      <w:marBottom w:val="0"/>
      <w:divBdr>
        <w:top w:val="none" w:sz="0" w:space="0" w:color="auto"/>
        <w:left w:val="none" w:sz="0" w:space="0" w:color="auto"/>
        <w:bottom w:val="none" w:sz="0" w:space="0" w:color="auto"/>
        <w:right w:val="none" w:sz="0" w:space="0" w:color="auto"/>
      </w:divBdr>
    </w:div>
    <w:div w:id="143861811">
      <w:bodyDiv w:val="1"/>
      <w:marLeft w:val="0"/>
      <w:marRight w:val="0"/>
      <w:marTop w:val="0"/>
      <w:marBottom w:val="0"/>
      <w:divBdr>
        <w:top w:val="none" w:sz="0" w:space="0" w:color="auto"/>
        <w:left w:val="none" w:sz="0" w:space="0" w:color="auto"/>
        <w:bottom w:val="none" w:sz="0" w:space="0" w:color="auto"/>
        <w:right w:val="none" w:sz="0" w:space="0" w:color="auto"/>
      </w:divBdr>
      <w:divsChild>
        <w:div w:id="2010479004">
          <w:marLeft w:val="0"/>
          <w:marRight w:val="0"/>
          <w:marTop w:val="0"/>
          <w:marBottom w:val="0"/>
          <w:divBdr>
            <w:top w:val="none" w:sz="0" w:space="0" w:color="auto"/>
            <w:left w:val="none" w:sz="0" w:space="0" w:color="auto"/>
            <w:bottom w:val="none" w:sz="0" w:space="0" w:color="auto"/>
            <w:right w:val="none" w:sz="0" w:space="0" w:color="auto"/>
          </w:divBdr>
        </w:div>
      </w:divsChild>
    </w:div>
    <w:div w:id="151532478">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98203711">
      <w:bodyDiv w:val="1"/>
      <w:marLeft w:val="0"/>
      <w:marRight w:val="0"/>
      <w:marTop w:val="0"/>
      <w:marBottom w:val="0"/>
      <w:divBdr>
        <w:top w:val="none" w:sz="0" w:space="0" w:color="auto"/>
        <w:left w:val="none" w:sz="0" w:space="0" w:color="auto"/>
        <w:bottom w:val="none" w:sz="0" w:space="0" w:color="auto"/>
        <w:right w:val="none" w:sz="0" w:space="0" w:color="auto"/>
      </w:divBdr>
    </w:div>
    <w:div w:id="245960532">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52651279">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08968435">
      <w:bodyDiv w:val="1"/>
      <w:marLeft w:val="0"/>
      <w:marRight w:val="0"/>
      <w:marTop w:val="0"/>
      <w:marBottom w:val="0"/>
      <w:divBdr>
        <w:top w:val="none" w:sz="0" w:space="0" w:color="auto"/>
        <w:left w:val="none" w:sz="0" w:space="0" w:color="auto"/>
        <w:bottom w:val="none" w:sz="0" w:space="0" w:color="auto"/>
        <w:right w:val="none" w:sz="0" w:space="0" w:color="auto"/>
      </w:divBdr>
    </w:div>
    <w:div w:id="444270696">
      <w:bodyDiv w:val="1"/>
      <w:marLeft w:val="0"/>
      <w:marRight w:val="0"/>
      <w:marTop w:val="0"/>
      <w:marBottom w:val="0"/>
      <w:divBdr>
        <w:top w:val="none" w:sz="0" w:space="0" w:color="auto"/>
        <w:left w:val="none" w:sz="0" w:space="0" w:color="auto"/>
        <w:bottom w:val="none" w:sz="0" w:space="0" w:color="auto"/>
        <w:right w:val="none" w:sz="0" w:space="0" w:color="auto"/>
      </w:divBdr>
    </w:div>
    <w:div w:id="458184287">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07406035">
      <w:bodyDiv w:val="1"/>
      <w:marLeft w:val="0"/>
      <w:marRight w:val="0"/>
      <w:marTop w:val="0"/>
      <w:marBottom w:val="0"/>
      <w:divBdr>
        <w:top w:val="none" w:sz="0" w:space="0" w:color="auto"/>
        <w:left w:val="none" w:sz="0" w:space="0" w:color="auto"/>
        <w:bottom w:val="none" w:sz="0" w:space="0" w:color="auto"/>
        <w:right w:val="none" w:sz="0" w:space="0" w:color="auto"/>
      </w:divBdr>
    </w:div>
    <w:div w:id="524289852">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80795852">
      <w:bodyDiv w:val="1"/>
      <w:marLeft w:val="0"/>
      <w:marRight w:val="0"/>
      <w:marTop w:val="0"/>
      <w:marBottom w:val="0"/>
      <w:divBdr>
        <w:top w:val="none" w:sz="0" w:space="0" w:color="auto"/>
        <w:left w:val="none" w:sz="0" w:space="0" w:color="auto"/>
        <w:bottom w:val="none" w:sz="0" w:space="0" w:color="auto"/>
        <w:right w:val="none" w:sz="0" w:space="0" w:color="auto"/>
      </w:divBdr>
    </w:div>
    <w:div w:id="592974625">
      <w:bodyDiv w:val="1"/>
      <w:marLeft w:val="0"/>
      <w:marRight w:val="0"/>
      <w:marTop w:val="0"/>
      <w:marBottom w:val="0"/>
      <w:divBdr>
        <w:top w:val="none" w:sz="0" w:space="0" w:color="auto"/>
        <w:left w:val="none" w:sz="0" w:space="0" w:color="auto"/>
        <w:bottom w:val="none" w:sz="0" w:space="0" w:color="auto"/>
        <w:right w:val="none" w:sz="0" w:space="0" w:color="auto"/>
      </w:divBdr>
    </w:div>
    <w:div w:id="622080030">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92654624">
      <w:bodyDiv w:val="1"/>
      <w:marLeft w:val="0"/>
      <w:marRight w:val="0"/>
      <w:marTop w:val="0"/>
      <w:marBottom w:val="0"/>
      <w:divBdr>
        <w:top w:val="none" w:sz="0" w:space="0" w:color="auto"/>
        <w:left w:val="none" w:sz="0" w:space="0" w:color="auto"/>
        <w:bottom w:val="none" w:sz="0" w:space="0" w:color="auto"/>
        <w:right w:val="none" w:sz="0" w:space="0" w:color="auto"/>
      </w:divBdr>
    </w:div>
    <w:div w:id="701900638">
      <w:bodyDiv w:val="1"/>
      <w:marLeft w:val="0"/>
      <w:marRight w:val="0"/>
      <w:marTop w:val="0"/>
      <w:marBottom w:val="0"/>
      <w:divBdr>
        <w:top w:val="none" w:sz="0" w:space="0" w:color="auto"/>
        <w:left w:val="none" w:sz="0" w:space="0" w:color="auto"/>
        <w:bottom w:val="none" w:sz="0" w:space="0" w:color="auto"/>
        <w:right w:val="none" w:sz="0" w:space="0" w:color="auto"/>
      </w:divBdr>
    </w:div>
    <w:div w:id="841314560">
      <w:bodyDiv w:val="1"/>
      <w:marLeft w:val="0"/>
      <w:marRight w:val="0"/>
      <w:marTop w:val="0"/>
      <w:marBottom w:val="0"/>
      <w:divBdr>
        <w:top w:val="none" w:sz="0" w:space="0" w:color="auto"/>
        <w:left w:val="none" w:sz="0" w:space="0" w:color="auto"/>
        <w:bottom w:val="none" w:sz="0" w:space="0" w:color="auto"/>
        <w:right w:val="none" w:sz="0" w:space="0" w:color="auto"/>
      </w:divBdr>
    </w:div>
    <w:div w:id="87138007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7509090">
      <w:bodyDiv w:val="1"/>
      <w:marLeft w:val="0"/>
      <w:marRight w:val="0"/>
      <w:marTop w:val="0"/>
      <w:marBottom w:val="0"/>
      <w:divBdr>
        <w:top w:val="none" w:sz="0" w:space="0" w:color="auto"/>
        <w:left w:val="none" w:sz="0" w:space="0" w:color="auto"/>
        <w:bottom w:val="none" w:sz="0" w:space="0" w:color="auto"/>
        <w:right w:val="none" w:sz="0" w:space="0" w:color="auto"/>
      </w:divBdr>
    </w:div>
    <w:div w:id="1063335280">
      <w:bodyDiv w:val="1"/>
      <w:marLeft w:val="0"/>
      <w:marRight w:val="0"/>
      <w:marTop w:val="0"/>
      <w:marBottom w:val="0"/>
      <w:divBdr>
        <w:top w:val="none" w:sz="0" w:space="0" w:color="auto"/>
        <w:left w:val="none" w:sz="0" w:space="0" w:color="auto"/>
        <w:bottom w:val="none" w:sz="0" w:space="0" w:color="auto"/>
        <w:right w:val="none" w:sz="0" w:space="0" w:color="auto"/>
      </w:divBdr>
    </w:div>
    <w:div w:id="1073546192">
      <w:bodyDiv w:val="1"/>
      <w:marLeft w:val="0"/>
      <w:marRight w:val="0"/>
      <w:marTop w:val="0"/>
      <w:marBottom w:val="0"/>
      <w:divBdr>
        <w:top w:val="none" w:sz="0" w:space="0" w:color="auto"/>
        <w:left w:val="none" w:sz="0" w:space="0" w:color="auto"/>
        <w:bottom w:val="none" w:sz="0" w:space="0" w:color="auto"/>
        <w:right w:val="none" w:sz="0" w:space="0" w:color="auto"/>
      </w:divBdr>
    </w:div>
    <w:div w:id="1105926071">
      <w:bodyDiv w:val="1"/>
      <w:marLeft w:val="0"/>
      <w:marRight w:val="0"/>
      <w:marTop w:val="0"/>
      <w:marBottom w:val="0"/>
      <w:divBdr>
        <w:top w:val="none" w:sz="0" w:space="0" w:color="auto"/>
        <w:left w:val="none" w:sz="0" w:space="0" w:color="auto"/>
        <w:bottom w:val="none" w:sz="0" w:space="0" w:color="auto"/>
        <w:right w:val="none" w:sz="0" w:space="0" w:color="auto"/>
      </w:divBdr>
    </w:div>
    <w:div w:id="1122990658">
      <w:bodyDiv w:val="1"/>
      <w:marLeft w:val="0"/>
      <w:marRight w:val="0"/>
      <w:marTop w:val="0"/>
      <w:marBottom w:val="0"/>
      <w:divBdr>
        <w:top w:val="none" w:sz="0" w:space="0" w:color="auto"/>
        <w:left w:val="none" w:sz="0" w:space="0" w:color="auto"/>
        <w:bottom w:val="none" w:sz="0" w:space="0" w:color="auto"/>
        <w:right w:val="none" w:sz="0" w:space="0" w:color="auto"/>
      </w:divBdr>
    </w:div>
    <w:div w:id="1579515456">
      <w:bodyDiv w:val="1"/>
      <w:marLeft w:val="0"/>
      <w:marRight w:val="0"/>
      <w:marTop w:val="0"/>
      <w:marBottom w:val="0"/>
      <w:divBdr>
        <w:top w:val="none" w:sz="0" w:space="0" w:color="auto"/>
        <w:left w:val="none" w:sz="0" w:space="0" w:color="auto"/>
        <w:bottom w:val="none" w:sz="0" w:space="0" w:color="auto"/>
        <w:right w:val="none" w:sz="0" w:space="0" w:color="auto"/>
      </w:divBdr>
    </w:div>
    <w:div w:id="1630359728">
      <w:bodyDiv w:val="1"/>
      <w:marLeft w:val="0"/>
      <w:marRight w:val="0"/>
      <w:marTop w:val="0"/>
      <w:marBottom w:val="0"/>
      <w:divBdr>
        <w:top w:val="none" w:sz="0" w:space="0" w:color="auto"/>
        <w:left w:val="none" w:sz="0" w:space="0" w:color="auto"/>
        <w:bottom w:val="none" w:sz="0" w:space="0" w:color="auto"/>
        <w:right w:val="none" w:sz="0" w:space="0" w:color="auto"/>
      </w:divBdr>
    </w:div>
    <w:div w:id="1670137153">
      <w:bodyDiv w:val="1"/>
      <w:marLeft w:val="0"/>
      <w:marRight w:val="0"/>
      <w:marTop w:val="0"/>
      <w:marBottom w:val="0"/>
      <w:divBdr>
        <w:top w:val="none" w:sz="0" w:space="0" w:color="auto"/>
        <w:left w:val="none" w:sz="0" w:space="0" w:color="auto"/>
        <w:bottom w:val="none" w:sz="0" w:space="0" w:color="auto"/>
        <w:right w:val="none" w:sz="0" w:space="0" w:color="auto"/>
      </w:divBdr>
    </w:div>
    <w:div w:id="1691636888">
      <w:bodyDiv w:val="1"/>
      <w:marLeft w:val="0"/>
      <w:marRight w:val="0"/>
      <w:marTop w:val="0"/>
      <w:marBottom w:val="0"/>
      <w:divBdr>
        <w:top w:val="none" w:sz="0" w:space="0" w:color="auto"/>
        <w:left w:val="none" w:sz="0" w:space="0" w:color="auto"/>
        <w:bottom w:val="none" w:sz="0" w:space="0" w:color="auto"/>
        <w:right w:val="none" w:sz="0" w:space="0" w:color="auto"/>
      </w:divBdr>
    </w:div>
    <w:div w:id="1732272598">
      <w:bodyDiv w:val="1"/>
      <w:marLeft w:val="0"/>
      <w:marRight w:val="0"/>
      <w:marTop w:val="0"/>
      <w:marBottom w:val="0"/>
      <w:divBdr>
        <w:top w:val="none" w:sz="0" w:space="0" w:color="auto"/>
        <w:left w:val="none" w:sz="0" w:space="0" w:color="auto"/>
        <w:bottom w:val="none" w:sz="0" w:space="0" w:color="auto"/>
        <w:right w:val="none" w:sz="0" w:space="0" w:color="auto"/>
      </w:divBdr>
    </w:div>
    <w:div w:id="1812167238">
      <w:bodyDiv w:val="1"/>
      <w:marLeft w:val="0"/>
      <w:marRight w:val="0"/>
      <w:marTop w:val="0"/>
      <w:marBottom w:val="0"/>
      <w:divBdr>
        <w:top w:val="none" w:sz="0" w:space="0" w:color="auto"/>
        <w:left w:val="none" w:sz="0" w:space="0" w:color="auto"/>
        <w:bottom w:val="none" w:sz="0" w:space="0" w:color="auto"/>
        <w:right w:val="none" w:sz="0" w:space="0" w:color="auto"/>
      </w:divBdr>
    </w:div>
    <w:div w:id="1923759711">
      <w:bodyDiv w:val="1"/>
      <w:marLeft w:val="0"/>
      <w:marRight w:val="0"/>
      <w:marTop w:val="0"/>
      <w:marBottom w:val="0"/>
      <w:divBdr>
        <w:top w:val="none" w:sz="0" w:space="0" w:color="auto"/>
        <w:left w:val="none" w:sz="0" w:space="0" w:color="auto"/>
        <w:bottom w:val="none" w:sz="0" w:space="0" w:color="auto"/>
        <w:right w:val="none" w:sz="0" w:space="0" w:color="auto"/>
      </w:divBdr>
    </w:div>
    <w:div w:id="1948736883">
      <w:bodyDiv w:val="1"/>
      <w:marLeft w:val="0"/>
      <w:marRight w:val="0"/>
      <w:marTop w:val="0"/>
      <w:marBottom w:val="0"/>
      <w:divBdr>
        <w:top w:val="none" w:sz="0" w:space="0" w:color="auto"/>
        <w:left w:val="none" w:sz="0" w:space="0" w:color="auto"/>
        <w:bottom w:val="none" w:sz="0" w:space="0" w:color="auto"/>
        <w:right w:val="none" w:sz="0" w:space="0" w:color="auto"/>
      </w:divBdr>
    </w:div>
    <w:div w:id="1963069075">
      <w:bodyDiv w:val="1"/>
      <w:marLeft w:val="0"/>
      <w:marRight w:val="0"/>
      <w:marTop w:val="0"/>
      <w:marBottom w:val="0"/>
      <w:divBdr>
        <w:top w:val="none" w:sz="0" w:space="0" w:color="auto"/>
        <w:left w:val="none" w:sz="0" w:space="0" w:color="auto"/>
        <w:bottom w:val="none" w:sz="0" w:space="0" w:color="auto"/>
        <w:right w:val="none" w:sz="0" w:space="0" w:color="auto"/>
      </w:divBdr>
    </w:div>
    <w:div w:id="210753261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21561568">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who.int/immunization/programmes_systems/procurement/mi4a/platform/module2/MI4A_Human_Rabies_Vaccine_Market_Study-Public_summary-December2020.pdf?ua=1" TargetMode="External"/><Relationship Id="rId2" Type="http://schemas.openxmlformats.org/officeDocument/2006/relationships/hyperlink" Target="https://www.nicd.ac.za/wp-content/uploads/2021/08/NICD-Monthly-Communique%CC%81-August.pdf" TargetMode="External"/><Relationship Id="rId1" Type="http://schemas.openxmlformats.org/officeDocument/2006/relationships/hyperlink" Target="https://www.nicd.ac.za/wp-content/uploads/2021/02/An-update-on-rabies-in-South-Africa.pdf" TargetMode="External"/><Relationship Id="rId6" Type="http://schemas.openxmlformats.org/officeDocument/2006/relationships/image" Target="media/image1.png"/><Relationship Id="rId5" Type="http://schemas.openxmlformats.org/officeDocument/2006/relationships/hyperlink" Target="https://www.icam-coalition.org/download/dpm-system-infographic/" TargetMode="External"/><Relationship Id="rId4" Type="http://schemas.openxmlformats.org/officeDocument/2006/relationships/hyperlink" Target="https://www.who.int/news-room/feature-stories/detail/who-improves-regional-vaccine-production-distributes-vaccines-to-the-vulnerable-and-delivers-essential-supplies-in-the-continued-fight-against-covid-1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icd.ac.za/wp-content/uploads/2021/02/An-update-on-rabies-in-South-Africa.pdf" TargetMode="External"/><Relationship Id="rId2" Type="http://schemas.openxmlformats.org/officeDocument/2006/relationships/hyperlink" Target="https://www.nicd.ac.za/wp-content/uploads/2021/12/An-update-for-Veterinary-services-Animal-Welfare-and-Volunteers_final29112021.docxWRJW.pdf" TargetMode="External"/><Relationship Id="rId1" Type="http://schemas.openxmlformats.org/officeDocument/2006/relationships/hyperlink" Target="https://www.springer.com/gp/book/9783030253844" TargetMode="External"/><Relationship Id="rId6" Type="http://schemas.openxmlformats.org/officeDocument/2006/relationships/hyperlink" Target="https://www.youtube.com/watch?v=gCEkS5u8ggk" TargetMode="External"/><Relationship Id="rId5" Type="http://schemas.openxmlformats.org/officeDocument/2006/relationships/hyperlink" Target="https://www.youtube.com/watch?v=gCEkS5u8ggk" TargetMode="External"/><Relationship Id="rId4" Type="http://schemas.openxmlformats.org/officeDocument/2006/relationships/hyperlink" Target="https://www.nicd.ac.za/wp-content/uploads/2021/08/NICD-Monthly-Communique%CC%81-Augu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1607E26-0954-674D-A9EF-C328A12C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31</TotalTime>
  <Pages>18</Pages>
  <Words>8933</Words>
  <Characters>50922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nadal</dc:creator>
  <cp:keywords/>
  <dc:description/>
  <cp:lastModifiedBy>Katie Hampson</cp:lastModifiedBy>
  <cp:revision>4</cp:revision>
  <cp:lastPrinted>2013-10-03T12:51:00Z</cp:lastPrinted>
  <dcterms:created xsi:type="dcterms:W3CDTF">2022-01-10T17:47:00Z</dcterms:created>
  <dcterms:modified xsi:type="dcterms:W3CDTF">2022-01-10T22:14:00Z</dcterms:modified>
</cp:coreProperties>
</file>